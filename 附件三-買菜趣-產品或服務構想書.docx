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F6088" w14:textId="77777777" w:rsidR="00AC6B36" w:rsidRPr="005A6E8F" w:rsidRDefault="00AC6B36" w:rsidP="00AC6B36">
      <w:pPr>
        <w:pStyle w:val="1"/>
        <w:numPr>
          <w:ilvl w:val="0"/>
          <w:numId w:val="0"/>
        </w:numPr>
        <w:tabs>
          <w:tab w:val="clear" w:pos="140"/>
        </w:tabs>
        <w:adjustRightInd w:val="0"/>
        <w:spacing w:before="50" w:line="480" w:lineRule="exact"/>
        <w:ind w:left="709" w:right="120" w:hanging="567"/>
      </w:pPr>
      <w:bookmarkStart w:id="0" w:name="_Toc375321231"/>
      <w:bookmarkStart w:id="1" w:name="_Toc441826500"/>
      <w:r w:rsidRPr="00AC6B36">
        <w:rPr>
          <w:rFonts w:hint="eastAsia"/>
        </w:rPr>
        <w:t>附件三、</w:t>
      </w:r>
      <w:r w:rsidRPr="005A6E8F">
        <w:t>產品或服務構想書</w:t>
      </w:r>
      <w:bookmarkEnd w:id="0"/>
      <w:r w:rsidRPr="005A6E8F">
        <w:t>格式範例（</w:t>
      </w:r>
      <w:r w:rsidRPr="005A6E8F">
        <w:t>PDF</w:t>
      </w:r>
      <w:r w:rsidRPr="005A6E8F">
        <w:t>上傳繳交）</w:t>
      </w:r>
      <w:bookmarkEnd w:id="1"/>
    </w:p>
    <w:p w14:paraId="4FB70058" w14:textId="77777777"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bCs/>
          <w:kern w:val="0"/>
          <w:sz w:val="40"/>
          <w:szCs w:val="40"/>
        </w:rPr>
        <w:t>Open Data</w:t>
      </w:r>
      <w:r w:rsidRPr="005A6E8F">
        <w:rPr>
          <w:rFonts w:ascii="Times New Roman" w:eastAsia="標楷體" w:hAnsi="Times New Roman"/>
          <w:b/>
          <w:bCs/>
          <w:kern w:val="0"/>
          <w:sz w:val="40"/>
          <w:szCs w:val="40"/>
        </w:rPr>
        <w:t>創新應用競賽</w:t>
      </w:r>
    </w:p>
    <w:p w14:paraId="3A951FFD" w14:textId="77777777"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sz w:val="40"/>
          <w:szCs w:val="40"/>
        </w:rPr>
        <w:t>產品或服務構想書</w:t>
      </w:r>
      <w:r w:rsidRPr="005A6E8F">
        <w:rPr>
          <w:rFonts w:ascii="Times New Roman" w:eastAsia="標楷體" w:hAnsi="Times New Roman"/>
          <w:b/>
          <w:sz w:val="40"/>
          <w:szCs w:val="40"/>
        </w:rPr>
        <w:t>(</w:t>
      </w:r>
      <w:r w:rsidRPr="005A6E8F">
        <w:rPr>
          <w:rFonts w:ascii="Times New Roman" w:eastAsia="標楷體" w:hAnsi="Times New Roman"/>
          <w:b/>
          <w:sz w:val="40"/>
          <w:szCs w:val="40"/>
        </w:rPr>
        <w:t>一般民眾</w:t>
      </w:r>
      <w:r w:rsidRPr="005A6E8F">
        <w:rPr>
          <w:rFonts w:ascii="Times New Roman" w:eastAsia="標楷體" w:hAnsi="Times New Roman"/>
          <w:b/>
          <w:sz w:val="40"/>
          <w:szCs w:val="40"/>
        </w:rPr>
        <w:t>/</w:t>
      </w:r>
      <w:r w:rsidRPr="005A6E8F">
        <w:rPr>
          <w:rFonts w:ascii="Times New Roman" w:eastAsia="標楷體" w:hAnsi="Times New Roman"/>
          <w:b/>
          <w:sz w:val="40"/>
          <w:szCs w:val="40"/>
        </w:rPr>
        <w:t>新創企業</w:t>
      </w:r>
      <w:r w:rsidR="00ED30A9">
        <w:rPr>
          <w:rFonts w:ascii="Times New Roman" w:eastAsia="標楷體" w:hAnsi="Times New Roman"/>
          <w:b/>
          <w:sz w:val="40"/>
          <w:szCs w:val="40"/>
        </w:rPr>
        <w:t>)</w:t>
      </w:r>
    </w:p>
    <w:tbl>
      <w:tblPr>
        <w:tblW w:w="9720" w:type="dxa"/>
        <w:tblInd w:w="-61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520"/>
        <w:gridCol w:w="1886"/>
        <w:gridCol w:w="3402"/>
        <w:gridCol w:w="1912"/>
      </w:tblGrid>
      <w:tr w:rsidR="00AC6B36" w:rsidRPr="005A6E8F" w14:paraId="0499E0AA" w14:textId="77777777" w:rsidTr="00E13322">
        <w:trPr>
          <w:trHeight w:val="886"/>
        </w:trPr>
        <w:tc>
          <w:tcPr>
            <w:tcW w:w="2520" w:type="dxa"/>
            <w:tcBorders>
              <w:top w:val="single" w:sz="12" w:space="0" w:color="auto"/>
            </w:tcBorders>
            <w:vAlign w:val="center"/>
          </w:tcPr>
          <w:p w14:paraId="05F8F598" w14:textId="77777777"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參賽編號</w:t>
            </w:r>
          </w:p>
        </w:tc>
        <w:tc>
          <w:tcPr>
            <w:tcW w:w="7200" w:type="dxa"/>
            <w:gridSpan w:val="3"/>
            <w:tcBorders>
              <w:top w:val="single" w:sz="12" w:space="0" w:color="auto"/>
            </w:tcBorders>
            <w:vAlign w:val="center"/>
          </w:tcPr>
          <w:p w14:paraId="3AF2830A" w14:textId="77777777" w:rsidR="00AC6B36" w:rsidRPr="005A6E8F" w:rsidRDefault="004804C1"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4804C1">
              <w:rPr>
                <w:rFonts w:ascii="Times New Roman" w:eastAsia="標楷體" w:hAnsi="Times New Roman"/>
                <w:kern w:val="0"/>
                <w:sz w:val="28"/>
                <w:szCs w:val="28"/>
              </w:rPr>
              <w:t>OD-29720041</w:t>
            </w:r>
          </w:p>
        </w:tc>
      </w:tr>
      <w:tr w:rsidR="00AC6B36" w:rsidRPr="005A6E8F" w14:paraId="58E25B2E" w14:textId="77777777" w:rsidTr="00E13322">
        <w:trPr>
          <w:trHeight w:val="886"/>
        </w:trPr>
        <w:tc>
          <w:tcPr>
            <w:tcW w:w="2520" w:type="dxa"/>
            <w:tcBorders>
              <w:top w:val="single" w:sz="12" w:space="0" w:color="auto"/>
            </w:tcBorders>
            <w:vAlign w:val="center"/>
          </w:tcPr>
          <w:p w14:paraId="1E4C9EEB" w14:textId="77777777" w:rsidR="00AC6B36" w:rsidRPr="0086131B" w:rsidRDefault="00AC6B36" w:rsidP="00E13322">
            <w:pPr>
              <w:adjustRightInd w:val="0"/>
              <w:spacing w:before="50" w:line="480" w:lineRule="exact"/>
              <w:jc w:val="distribute"/>
              <w:rPr>
                <w:rFonts w:ascii="標楷體" w:eastAsia="標楷體" w:hAnsi="標楷體"/>
                <w:sz w:val="28"/>
                <w:szCs w:val="28"/>
              </w:rPr>
            </w:pPr>
            <w:r w:rsidRPr="0086131B">
              <w:rPr>
                <w:rFonts w:ascii="標楷體" w:eastAsia="標楷體" w:hAnsi="標楷體"/>
                <w:sz w:val="28"/>
                <w:szCs w:val="28"/>
              </w:rPr>
              <w:t>產品或服務名稱</w:t>
            </w:r>
          </w:p>
        </w:tc>
        <w:tc>
          <w:tcPr>
            <w:tcW w:w="7200" w:type="dxa"/>
            <w:gridSpan w:val="3"/>
            <w:tcBorders>
              <w:top w:val="single" w:sz="12" w:space="0" w:color="auto"/>
            </w:tcBorders>
            <w:vAlign w:val="center"/>
          </w:tcPr>
          <w:p w14:paraId="7C7969F2" w14:textId="77777777" w:rsidR="00AC6B36" w:rsidRPr="0086131B" w:rsidRDefault="0063072A" w:rsidP="00E13844">
            <w:pPr>
              <w:pStyle w:val="11"/>
              <w:tabs>
                <w:tab w:val="num" w:pos="1260"/>
              </w:tabs>
              <w:autoSpaceDE w:val="0"/>
              <w:autoSpaceDN w:val="0"/>
              <w:adjustRightInd w:val="0"/>
              <w:spacing w:before="50" w:line="480" w:lineRule="exact"/>
              <w:ind w:leftChars="0" w:left="0"/>
              <w:rPr>
                <w:rFonts w:ascii="標楷體" w:eastAsia="標楷體" w:hAnsi="標楷體"/>
                <w:kern w:val="0"/>
                <w:sz w:val="28"/>
                <w:szCs w:val="28"/>
              </w:rPr>
            </w:pPr>
            <w:r w:rsidRPr="0086131B">
              <w:rPr>
                <w:rFonts w:ascii="標楷體" w:eastAsia="標楷體" w:hAnsi="標楷體" w:cs="Arial"/>
                <w:color w:val="222222"/>
                <w:sz w:val="28"/>
                <w:szCs w:val="28"/>
                <w:shd w:val="clear" w:color="auto" w:fill="FFFFFF"/>
              </w:rPr>
              <w:t>買菜趣</w:t>
            </w:r>
          </w:p>
        </w:tc>
      </w:tr>
      <w:tr w:rsidR="00AC6B36" w:rsidRPr="005A6E8F" w14:paraId="0946DD5E" w14:textId="77777777" w:rsidTr="00E13322">
        <w:trPr>
          <w:trHeight w:val="886"/>
        </w:trPr>
        <w:tc>
          <w:tcPr>
            <w:tcW w:w="2520" w:type="dxa"/>
            <w:tcBorders>
              <w:top w:val="single" w:sz="12" w:space="0" w:color="auto"/>
            </w:tcBorders>
            <w:vAlign w:val="center"/>
          </w:tcPr>
          <w:p w14:paraId="7ED0CDB2" w14:textId="77777777"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市場</w:t>
            </w:r>
            <w:r>
              <w:rPr>
                <w:rFonts w:ascii="Times New Roman" w:eastAsia="標楷體" w:hAnsi="Times New Roman" w:hint="eastAsia"/>
                <w:sz w:val="28"/>
                <w:szCs w:val="28"/>
              </w:rPr>
              <w:t>(</w:t>
            </w:r>
            <w:r>
              <w:rPr>
                <w:rFonts w:ascii="Times New Roman" w:eastAsia="標楷體" w:hAnsi="Times New Roman" w:hint="eastAsia"/>
                <w:sz w:val="28"/>
                <w:szCs w:val="28"/>
              </w:rPr>
              <w:t>使用</w:t>
            </w:r>
            <w:r>
              <w:rPr>
                <w:rFonts w:ascii="Times New Roman" w:eastAsia="標楷體" w:hAnsi="Times New Roman" w:hint="eastAsia"/>
                <w:sz w:val="28"/>
                <w:szCs w:val="28"/>
              </w:rPr>
              <w:t>)</w:t>
            </w:r>
            <w:r>
              <w:rPr>
                <w:rFonts w:ascii="Times New Roman" w:eastAsia="標楷體" w:hAnsi="Times New Roman" w:hint="eastAsia"/>
                <w:sz w:val="28"/>
                <w:szCs w:val="28"/>
              </w:rPr>
              <w:t>族群</w:t>
            </w:r>
          </w:p>
        </w:tc>
        <w:tc>
          <w:tcPr>
            <w:tcW w:w="7200" w:type="dxa"/>
            <w:gridSpan w:val="3"/>
            <w:tcBorders>
              <w:top w:val="single" w:sz="12" w:space="0" w:color="auto"/>
            </w:tcBorders>
            <w:vAlign w:val="center"/>
          </w:tcPr>
          <w:p w14:paraId="2B702BA3" w14:textId="3C6D9043" w:rsidR="00AC6B36" w:rsidRPr="005A6E8F" w:rsidRDefault="00EC2D98"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ins w:id="2" w:author="Windows 使用者" w:date="2017-03-29T17:07:00Z">
              <w:r>
                <w:rPr>
                  <w:rFonts w:ascii="Times New Roman" w:eastAsia="標楷體" w:hAnsi="Times New Roman" w:hint="eastAsia"/>
                  <w:kern w:val="0"/>
                  <w:sz w:val="28"/>
                  <w:szCs w:val="28"/>
                </w:rPr>
                <w:t>家庭煮婦</w:t>
              </w:r>
              <w:r>
                <w:rPr>
                  <w:rFonts w:ascii="Times New Roman" w:eastAsia="標楷體" w:hAnsi="Times New Roman" w:hint="eastAsia"/>
                  <w:kern w:val="0"/>
                  <w:sz w:val="28"/>
                  <w:szCs w:val="28"/>
                </w:rPr>
                <w:t>(</w:t>
              </w:r>
              <w:r>
                <w:rPr>
                  <w:rFonts w:ascii="Times New Roman" w:eastAsia="標楷體" w:hAnsi="Times New Roman" w:hint="eastAsia"/>
                  <w:kern w:val="0"/>
                  <w:sz w:val="28"/>
                  <w:szCs w:val="28"/>
                </w:rPr>
                <w:t>夫</w:t>
              </w:r>
              <w:r>
                <w:rPr>
                  <w:rFonts w:ascii="Times New Roman" w:eastAsia="標楷體" w:hAnsi="Times New Roman" w:hint="eastAsia"/>
                  <w:kern w:val="0"/>
                  <w:sz w:val="28"/>
                  <w:szCs w:val="28"/>
                </w:rPr>
                <w:t>)</w:t>
              </w:r>
              <w:r>
                <w:rPr>
                  <w:rFonts w:ascii="Times New Roman" w:eastAsia="標楷體" w:hAnsi="Times New Roman" w:hint="eastAsia"/>
                  <w:kern w:val="0"/>
                  <w:sz w:val="28"/>
                  <w:szCs w:val="28"/>
                </w:rPr>
                <w:t>或</w:t>
              </w:r>
              <w:r w:rsidRPr="00A96732">
                <w:rPr>
                  <w:rFonts w:ascii="Times New Roman" w:eastAsia="標楷體" w:hAnsi="Times New Roman" w:hint="eastAsia"/>
                  <w:kern w:val="0"/>
                  <w:sz w:val="28"/>
                  <w:szCs w:val="28"/>
                </w:rPr>
                <w:t>外宿開伙族群</w:t>
              </w:r>
            </w:ins>
            <w:bookmarkStart w:id="3" w:name="_GoBack"/>
            <w:bookmarkEnd w:id="3"/>
            <w:del w:id="4" w:author="Windows 使用者" w:date="2017-03-29T17:07:00Z">
              <w:r w:rsidR="0063072A" w:rsidDel="00EC2D98">
                <w:rPr>
                  <w:rFonts w:ascii="Times New Roman" w:eastAsia="標楷體" w:hAnsi="Times New Roman" w:hint="eastAsia"/>
                  <w:kern w:val="0"/>
                  <w:sz w:val="28"/>
                  <w:szCs w:val="28"/>
                </w:rPr>
                <w:delText>一般有煮菜與買菜</w:delText>
              </w:r>
              <w:r w:rsidR="0086131B" w:rsidDel="00EC2D98">
                <w:rPr>
                  <w:rFonts w:ascii="Times New Roman" w:eastAsia="標楷體" w:hAnsi="Times New Roman" w:hint="eastAsia"/>
                  <w:kern w:val="0"/>
                  <w:sz w:val="28"/>
                  <w:szCs w:val="28"/>
                </w:rPr>
                <w:delText>需求</w:delText>
              </w:r>
              <w:r w:rsidR="0063072A" w:rsidDel="00EC2D98">
                <w:rPr>
                  <w:rFonts w:ascii="Times New Roman" w:eastAsia="標楷體" w:hAnsi="Times New Roman" w:hint="eastAsia"/>
                  <w:kern w:val="0"/>
                  <w:sz w:val="28"/>
                  <w:szCs w:val="28"/>
                </w:rPr>
                <w:delText>的大眾</w:delText>
              </w:r>
            </w:del>
          </w:p>
        </w:tc>
      </w:tr>
      <w:tr w:rsidR="00AC6B36" w:rsidRPr="00007DA5" w14:paraId="51A70B32" w14:textId="77777777" w:rsidTr="00E13322">
        <w:trPr>
          <w:trHeight w:val="886"/>
        </w:trPr>
        <w:tc>
          <w:tcPr>
            <w:tcW w:w="2520" w:type="dxa"/>
            <w:tcBorders>
              <w:top w:val="single" w:sz="12" w:space="0" w:color="auto"/>
            </w:tcBorders>
            <w:vAlign w:val="center"/>
          </w:tcPr>
          <w:p w14:paraId="7EA707C2" w14:textId="77777777"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產品或服務簡介</w:t>
            </w:r>
          </w:p>
        </w:tc>
        <w:tc>
          <w:tcPr>
            <w:tcW w:w="7200" w:type="dxa"/>
            <w:gridSpan w:val="3"/>
            <w:tcBorders>
              <w:top w:val="single" w:sz="12" w:space="0" w:color="auto"/>
            </w:tcBorders>
            <w:vAlign w:val="center"/>
          </w:tcPr>
          <w:p w14:paraId="68E1888C" w14:textId="78738E41" w:rsidR="0063072A" w:rsidRPr="00E741F7" w:rsidRDefault="00C026D8" w:rsidP="00E13322">
            <w:pPr>
              <w:tabs>
                <w:tab w:val="left" w:pos="644"/>
              </w:tabs>
              <w:adjustRightInd w:val="0"/>
              <w:spacing w:before="50" w:line="480" w:lineRule="exact"/>
              <w:jc w:val="both"/>
              <w:rPr>
                <w:rFonts w:ascii="Times New Roman" w:eastAsia="標楷體" w:hAnsi="Times New Roman"/>
                <w:color w:val="808080"/>
                <w:sz w:val="28"/>
                <w:szCs w:val="28"/>
              </w:rPr>
            </w:pPr>
            <w:r>
              <w:rPr>
                <w:rFonts w:ascii="標楷體" w:eastAsia="標楷體" w:hAnsi="標楷體" w:cs="Arial" w:hint="eastAsia"/>
                <w:color w:val="222222"/>
                <w:szCs w:val="24"/>
                <w:shd w:val="clear" w:color="auto" w:fill="FFFFFF"/>
              </w:rPr>
              <w:t xml:space="preserve">  </w:t>
            </w:r>
            <w:ins w:id="5" w:author="Windows 使用者" w:date="2017-03-29T16:31:00Z">
              <w:r w:rsidR="00990DE7" w:rsidRPr="00E741F7">
                <w:rPr>
                  <w:rFonts w:ascii="標楷體" w:eastAsia="標楷體" w:hAnsi="標楷體" w:cs="Arial" w:hint="eastAsia"/>
                  <w:color w:val="222222"/>
                  <w:sz w:val="28"/>
                  <w:szCs w:val="28"/>
                  <w:shd w:val="clear" w:color="auto" w:fill="FFFFFF"/>
                </w:rPr>
                <w:t>菜價</w:t>
              </w:r>
              <w:r w:rsidR="00990DE7">
                <w:rPr>
                  <w:rFonts w:ascii="標楷體" w:eastAsia="標楷體" w:hAnsi="標楷體" w:cs="Arial" w:hint="eastAsia"/>
                  <w:color w:val="222222"/>
                  <w:sz w:val="28"/>
                  <w:szCs w:val="28"/>
                  <w:shd w:val="clear" w:color="auto" w:fill="FFFFFF"/>
                </w:rPr>
                <w:t>波動</w:t>
              </w:r>
              <w:r w:rsidR="00990DE7" w:rsidRPr="00E741F7">
                <w:rPr>
                  <w:rFonts w:ascii="標楷體" w:eastAsia="標楷體" w:hAnsi="標楷體" w:cs="Arial" w:hint="eastAsia"/>
                  <w:color w:val="222222"/>
                  <w:sz w:val="28"/>
                  <w:szCs w:val="28"/>
                  <w:shd w:val="clear" w:color="auto" w:fill="FFFFFF"/>
                </w:rPr>
                <w:t>一直是我們日常生活中很密切的一個問題，而其中的問題包括，現在的菜價多少?未來的菜價變化?還有要去哪裡買?哪家比較便宜?等等。「買菜趣」是一個</w:t>
              </w:r>
              <w:r w:rsidR="00990DE7">
                <w:rPr>
                  <w:rFonts w:ascii="標楷體" w:eastAsia="標楷體" w:hAnsi="標楷體" w:cs="Arial" w:hint="eastAsia"/>
                  <w:color w:val="222222"/>
                  <w:sz w:val="28"/>
                  <w:szCs w:val="28"/>
                  <w:shd w:val="clear" w:color="auto" w:fill="FFFFFF"/>
                </w:rPr>
                <w:t>提拱</w:t>
              </w:r>
              <w:r w:rsidR="00990DE7" w:rsidRPr="00E741F7">
                <w:rPr>
                  <w:rFonts w:ascii="標楷體" w:eastAsia="標楷體" w:hAnsi="標楷體" w:cs="Arial" w:hint="eastAsia"/>
                  <w:color w:val="222222"/>
                  <w:sz w:val="28"/>
                  <w:szCs w:val="28"/>
                  <w:shd w:val="clear" w:color="auto" w:fill="FFFFFF"/>
                </w:rPr>
                <w:t>給一般大眾使用的服務</w:t>
              </w:r>
              <w:r w:rsidR="00990DE7">
                <w:rPr>
                  <w:rFonts w:ascii="標楷體" w:eastAsia="標楷體" w:hAnsi="標楷體" w:cs="Arial" w:hint="eastAsia"/>
                  <w:color w:val="222222"/>
                  <w:sz w:val="28"/>
                  <w:szCs w:val="28"/>
                  <w:shd w:val="clear" w:color="auto" w:fill="FFFFFF"/>
                </w:rPr>
                <w:t>平台</w:t>
              </w:r>
              <w:r w:rsidR="00990DE7" w:rsidRPr="00E741F7">
                <w:rPr>
                  <w:rFonts w:ascii="標楷體" w:eastAsia="標楷體" w:hAnsi="標楷體" w:cs="Arial" w:hint="eastAsia"/>
                  <w:color w:val="222222"/>
                  <w:sz w:val="28"/>
                  <w:szCs w:val="28"/>
                  <w:shd w:val="clear" w:color="auto" w:fill="FFFFFF"/>
                </w:rPr>
                <w:t>，最主要的概念是</w:t>
              </w:r>
              <w:r w:rsidR="00990DE7">
                <w:rPr>
                  <w:rFonts w:ascii="標楷體" w:eastAsia="標楷體" w:hAnsi="標楷體" w:cs="Arial" w:hint="eastAsia"/>
                  <w:color w:val="222222"/>
                  <w:sz w:val="28"/>
                  <w:szCs w:val="28"/>
                  <w:shd w:val="clear" w:color="auto" w:fill="FFFFFF"/>
                </w:rPr>
                <w:t>根據使用者所需的料理食材，透過本系統的推薦，提供食材及交通所需成本最省的最佳市場。</w:t>
              </w:r>
              <w:r w:rsidR="00990DE7" w:rsidRPr="00E741F7">
                <w:rPr>
                  <w:rFonts w:ascii="標楷體" w:eastAsia="標楷體" w:hAnsi="標楷體" w:cs="Arial" w:hint="eastAsia"/>
                  <w:color w:val="222222"/>
                  <w:sz w:val="28"/>
                  <w:szCs w:val="28"/>
                  <w:shd w:val="clear" w:color="auto" w:fill="FFFFFF"/>
                </w:rPr>
                <w:t>透過行政院農委會的農產open data，讓民眾能夠隨時查詢即時菜價資訊，當菜價因店家或地理因素有落差時，</w:t>
              </w:r>
              <w:r w:rsidR="00990DE7">
                <w:rPr>
                  <w:rFonts w:ascii="標楷體" w:eastAsia="標楷體" w:hAnsi="標楷體" w:cs="Arial" w:hint="eastAsia"/>
                  <w:color w:val="222222"/>
                  <w:sz w:val="28"/>
                  <w:szCs w:val="28"/>
                  <w:shd w:val="clear" w:color="auto" w:fill="FFFFFF"/>
                </w:rPr>
                <w:t>基於群眾力量</w:t>
              </w:r>
              <w:r w:rsidR="00990DE7" w:rsidRPr="00E741F7">
                <w:rPr>
                  <w:rFonts w:ascii="標楷體" w:eastAsia="標楷體" w:hAnsi="標楷體" w:cs="Arial" w:hint="eastAsia"/>
                  <w:color w:val="222222"/>
                  <w:sz w:val="28"/>
                  <w:szCs w:val="28"/>
                  <w:shd w:val="clear" w:color="auto" w:fill="FFFFFF"/>
                </w:rPr>
                <w:t>再讓使用者更新某地點的菜價，以及結合其他open data預測未來的菜價變化，另外我們還會結合網路食譜來協助使用者作買菜的決策，之後再用使用者的gps和賣場與市場的座標資訊，來計算菜價和油錢等的成本，來推薦使用者適合的路線。「買菜趣」將提供五項主要的服務，</w:t>
              </w:r>
            </w:ins>
            <w:del w:id="6" w:author="Windows 使用者" w:date="2017-03-29T16:31:00Z">
              <w:r w:rsidRPr="00E741F7" w:rsidDel="00990DE7">
                <w:rPr>
                  <w:rFonts w:ascii="標楷體" w:eastAsia="標楷體" w:hAnsi="標楷體" w:cs="Arial" w:hint="eastAsia"/>
                  <w:color w:val="222222"/>
                  <w:sz w:val="28"/>
                  <w:szCs w:val="28"/>
                  <w:shd w:val="clear" w:color="auto" w:fill="FFFFFF"/>
                </w:rPr>
                <w:delText>菜價資訊一直是我們日常生活中很密切的一個問題，而其中的問題包括，現在的菜價多少</w:delText>
              </w:r>
              <w:r w:rsidR="006272DC" w:rsidRPr="00E741F7" w:rsidDel="00990DE7">
                <w:rPr>
                  <w:rFonts w:ascii="標楷體" w:eastAsia="標楷體" w:hAnsi="標楷體" w:cs="Arial" w:hint="eastAsia"/>
                  <w:color w:val="222222"/>
                  <w:sz w:val="28"/>
                  <w:szCs w:val="28"/>
                  <w:shd w:val="clear" w:color="auto" w:fill="FFFFFF"/>
                </w:rPr>
                <w:delText>?</w:delText>
              </w:r>
              <w:r w:rsidRPr="00E741F7" w:rsidDel="00990DE7">
                <w:rPr>
                  <w:rFonts w:ascii="標楷體" w:eastAsia="標楷體" w:hAnsi="標楷體" w:cs="Arial" w:hint="eastAsia"/>
                  <w:color w:val="222222"/>
                  <w:sz w:val="28"/>
                  <w:szCs w:val="28"/>
                  <w:shd w:val="clear" w:color="auto" w:fill="FFFFFF"/>
                </w:rPr>
                <w:delText>未來的菜價變化</w:delText>
              </w:r>
              <w:r w:rsidR="006272DC" w:rsidRPr="00E741F7" w:rsidDel="00990DE7">
                <w:rPr>
                  <w:rFonts w:ascii="標楷體" w:eastAsia="標楷體" w:hAnsi="標楷體" w:cs="Arial" w:hint="eastAsia"/>
                  <w:color w:val="222222"/>
                  <w:sz w:val="28"/>
                  <w:szCs w:val="28"/>
                  <w:shd w:val="clear" w:color="auto" w:fill="FFFFFF"/>
                </w:rPr>
                <w:delText>?</w:delText>
              </w:r>
              <w:r w:rsidRPr="00E741F7" w:rsidDel="00990DE7">
                <w:rPr>
                  <w:rFonts w:ascii="標楷體" w:eastAsia="標楷體" w:hAnsi="標楷體" w:cs="Arial" w:hint="eastAsia"/>
                  <w:color w:val="222222"/>
                  <w:sz w:val="28"/>
                  <w:szCs w:val="28"/>
                  <w:shd w:val="clear" w:color="auto" w:fill="FFFFFF"/>
                </w:rPr>
                <w:delText>還有要去哪裡買</w:delText>
              </w:r>
              <w:r w:rsidR="006272DC" w:rsidRPr="00E741F7" w:rsidDel="00990DE7">
                <w:rPr>
                  <w:rFonts w:ascii="標楷體" w:eastAsia="標楷體" w:hAnsi="標楷體" w:cs="Arial" w:hint="eastAsia"/>
                  <w:color w:val="222222"/>
                  <w:sz w:val="28"/>
                  <w:szCs w:val="28"/>
                  <w:shd w:val="clear" w:color="auto" w:fill="FFFFFF"/>
                </w:rPr>
                <w:delText>?</w:delText>
              </w:r>
              <w:r w:rsidR="001463E0" w:rsidRPr="00E741F7" w:rsidDel="00990DE7">
                <w:rPr>
                  <w:rFonts w:ascii="標楷體" w:eastAsia="標楷體" w:hAnsi="標楷體" w:cs="Arial" w:hint="eastAsia"/>
                  <w:color w:val="222222"/>
                  <w:sz w:val="28"/>
                  <w:szCs w:val="28"/>
                  <w:shd w:val="clear" w:color="auto" w:fill="FFFFFF"/>
                </w:rPr>
                <w:delText>哪家比較便宜?</w:delText>
              </w:r>
              <w:r w:rsidRPr="00E741F7" w:rsidDel="00990DE7">
                <w:rPr>
                  <w:rFonts w:ascii="標楷體" w:eastAsia="標楷體" w:hAnsi="標楷體" w:cs="Arial" w:hint="eastAsia"/>
                  <w:color w:val="222222"/>
                  <w:sz w:val="28"/>
                  <w:szCs w:val="28"/>
                  <w:shd w:val="clear" w:color="auto" w:fill="FFFFFF"/>
                </w:rPr>
                <w:delText>等等。</w:delText>
              </w:r>
              <w:r w:rsidR="00007DA5" w:rsidRPr="00E741F7" w:rsidDel="00990DE7">
                <w:rPr>
                  <w:rFonts w:ascii="標楷體" w:eastAsia="標楷體" w:hAnsi="標楷體" w:cs="Arial" w:hint="eastAsia"/>
                  <w:color w:val="222222"/>
                  <w:sz w:val="28"/>
                  <w:szCs w:val="28"/>
                  <w:shd w:val="clear" w:color="auto" w:fill="FFFFFF"/>
                </w:rPr>
                <w:delText>「買菜趣」</w:delText>
              </w:r>
              <w:r w:rsidR="00AF2B0B" w:rsidRPr="00E741F7" w:rsidDel="00990DE7">
                <w:rPr>
                  <w:rFonts w:ascii="標楷體" w:eastAsia="標楷體" w:hAnsi="標楷體" w:cs="Arial" w:hint="eastAsia"/>
                  <w:color w:val="222222"/>
                  <w:sz w:val="28"/>
                  <w:szCs w:val="28"/>
                  <w:shd w:val="clear" w:color="auto" w:fill="FFFFFF"/>
                </w:rPr>
                <w:delText>是一個給一般大眾使用的服務，我們最主要的概念是:透過行政院農委會的農產open data，</w:delText>
              </w:r>
              <w:r w:rsidR="00360603" w:rsidRPr="00E741F7" w:rsidDel="00990DE7">
                <w:rPr>
                  <w:rFonts w:ascii="標楷體" w:eastAsia="標楷體" w:hAnsi="標楷體" w:cs="Arial" w:hint="eastAsia"/>
                  <w:color w:val="222222"/>
                  <w:sz w:val="28"/>
                  <w:szCs w:val="28"/>
                  <w:shd w:val="clear" w:color="auto" w:fill="FFFFFF"/>
                </w:rPr>
                <w:delText>讓</w:delText>
              </w:r>
              <w:r w:rsidR="00007DA5" w:rsidRPr="00E741F7" w:rsidDel="00990DE7">
                <w:rPr>
                  <w:rFonts w:ascii="標楷體" w:eastAsia="標楷體" w:hAnsi="標楷體" w:cs="Arial" w:hint="eastAsia"/>
                  <w:color w:val="222222"/>
                  <w:sz w:val="28"/>
                  <w:szCs w:val="28"/>
                  <w:shd w:val="clear" w:color="auto" w:fill="FFFFFF"/>
                </w:rPr>
                <w:delText>民眾</w:delText>
              </w:r>
              <w:r w:rsidR="00243615" w:rsidRPr="00E741F7" w:rsidDel="00990DE7">
                <w:rPr>
                  <w:rFonts w:ascii="標楷體" w:eastAsia="標楷體" w:hAnsi="標楷體" w:cs="Arial" w:hint="eastAsia"/>
                  <w:color w:val="222222"/>
                  <w:sz w:val="28"/>
                  <w:szCs w:val="28"/>
                  <w:shd w:val="clear" w:color="auto" w:fill="FFFFFF"/>
                </w:rPr>
                <w:delText>能夠隨時</w:delText>
              </w:r>
              <w:r w:rsidRPr="00E741F7" w:rsidDel="00990DE7">
                <w:rPr>
                  <w:rFonts w:ascii="標楷體" w:eastAsia="標楷體" w:hAnsi="標楷體" w:cs="Arial" w:hint="eastAsia"/>
                  <w:color w:val="222222"/>
                  <w:sz w:val="28"/>
                  <w:szCs w:val="28"/>
                  <w:shd w:val="clear" w:color="auto" w:fill="FFFFFF"/>
                </w:rPr>
                <w:delText>查詢</w:delText>
              </w:r>
              <w:r w:rsidR="00360603" w:rsidRPr="00E741F7" w:rsidDel="00990DE7">
                <w:rPr>
                  <w:rFonts w:ascii="標楷體" w:eastAsia="標楷體" w:hAnsi="標楷體" w:cs="Arial" w:hint="eastAsia"/>
                  <w:color w:val="222222"/>
                  <w:sz w:val="28"/>
                  <w:szCs w:val="28"/>
                  <w:shd w:val="clear" w:color="auto" w:fill="FFFFFF"/>
                </w:rPr>
                <w:delText>即時菜價資訊</w:delText>
              </w:r>
              <w:r w:rsidR="00F632E7" w:rsidRPr="00E741F7" w:rsidDel="00990DE7">
                <w:rPr>
                  <w:rFonts w:ascii="標楷體" w:eastAsia="標楷體" w:hAnsi="標楷體" w:cs="Arial" w:hint="eastAsia"/>
                  <w:color w:val="222222"/>
                  <w:sz w:val="28"/>
                  <w:szCs w:val="28"/>
                  <w:shd w:val="clear" w:color="auto" w:fill="FFFFFF"/>
                </w:rPr>
                <w:delText>，當菜價因店家</w:delText>
              </w:r>
              <w:r w:rsidR="001463E0" w:rsidRPr="00E741F7" w:rsidDel="00990DE7">
                <w:rPr>
                  <w:rFonts w:ascii="標楷體" w:eastAsia="標楷體" w:hAnsi="標楷體" w:cs="Arial" w:hint="eastAsia"/>
                  <w:color w:val="222222"/>
                  <w:sz w:val="28"/>
                  <w:szCs w:val="28"/>
                  <w:shd w:val="clear" w:color="auto" w:fill="FFFFFF"/>
                </w:rPr>
                <w:delText>或地理因素</w:delText>
              </w:r>
              <w:r w:rsidR="00007DA5" w:rsidRPr="00E741F7" w:rsidDel="00990DE7">
                <w:rPr>
                  <w:rFonts w:ascii="標楷體" w:eastAsia="標楷體" w:hAnsi="標楷體" w:cs="Arial" w:hint="eastAsia"/>
                  <w:color w:val="222222"/>
                  <w:sz w:val="28"/>
                  <w:szCs w:val="28"/>
                  <w:shd w:val="clear" w:color="auto" w:fill="FFFFFF"/>
                </w:rPr>
                <w:delText>有落差時，再讓使用者更新某</w:delText>
              </w:r>
              <w:r w:rsidR="00F632E7" w:rsidRPr="00E741F7" w:rsidDel="00990DE7">
                <w:rPr>
                  <w:rFonts w:ascii="標楷體" w:eastAsia="標楷體" w:hAnsi="標楷體" w:cs="Arial" w:hint="eastAsia"/>
                  <w:color w:val="222222"/>
                  <w:sz w:val="28"/>
                  <w:szCs w:val="28"/>
                  <w:shd w:val="clear" w:color="auto" w:fill="FFFFFF"/>
                </w:rPr>
                <w:delText>地點的菜價，</w:delText>
              </w:r>
              <w:r w:rsidRPr="00E741F7" w:rsidDel="00990DE7">
                <w:rPr>
                  <w:rFonts w:ascii="標楷體" w:eastAsia="標楷體" w:hAnsi="標楷體" w:cs="Arial" w:hint="eastAsia"/>
                  <w:color w:val="222222"/>
                  <w:sz w:val="28"/>
                  <w:szCs w:val="28"/>
                  <w:shd w:val="clear" w:color="auto" w:fill="FFFFFF"/>
                </w:rPr>
                <w:delText>以及結合其他open data預測未來的菜價變化</w:delText>
              </w:r>
              <w:r w:rsidR="00360603" w:rsidRPr="00E741F7" w:rsidDel="00990DE7">
                <w:rPr>
                  <w:rFonts w:ascii="標楷體" w:eastAsia="標楷體" w:hAnsi="標楷體" w:cs="Arial" w:hint="eastAsia"/>
                  <w:color w:val="222222"/>
                  <w:sz w:val="28"/>
                  <w:szCs w:val="28"/>
                  <w:shd w:val="clear" w:color="auto" w:fill="FFFFFF"/>
                </w:rPr>
                <w:delText>，</w:delText>
              </w:r>
              <w:r w:rsidR="0034082C" w:rsidRPr="00E741F7" w:rsidDel="00990DE7">
                <w:rPr>
                  <w:rFonts w:ascii="標楷體" w:eastAsia="標楷體" w:hAnsi="標楷體" w:cs="Arial" w:hint="eastAsia"/>
                  <w:color w:val="222222"/>
                  <w:sz w:val="28"/>
                  <w:szCs w:val="28"/>
                  <w:shd w:val="clear" w:color="auto" w:fill="FFFFFF"/>
                </w:rPr>
                <w:delText>另外我們還會結合網路食譜來協助使用者作買菜的決策，之後</w:delText>
              </w:r>
              <w:r w:rsidR="00360603" w:rsidRPr="00E741F7" w:rsidDel="00990DE7">
                <w:rPr>
                  <w:rFonts w:ascii="標楷體" w:eastAsia="標楷體" w:hAnsi="標楷體" w:cs="Arial" w:hint="eastAsia"/>
                  <w:color w:val="222222"/>
                  <w:sz w:val="28"/>
                  <w:szCs w:val="28"/>
                  <w:shd w:val="clear" w:color="auto" w:fill="FFFFFF"/>
                </w:rPr>
                <w:delText>再</w:delText>
              </w:r>
              <w:r w:rsidR="00CA18A8" w:rsidRPr="00E741F7" w:rsidDel="00990DE7">
                <w:rPr>
                  <w:rFonts w:ascii="標楷體" w:eastAsia="標楷體" w:hAnsi="標楷體" w:cs="Arial" w:hint="eastAsia"/>
                  <w:color w:val="222222"/>
                  <w:sz w:val="28"/>
                  <w:szCs w:val="28"/>
                  <w:shd w:val="clear" w:color="auto" w:fill="FFFFFF"/>
                </w:rPr>
                <w:delText>用</w:delText>
              </w:r>
              <w:r w:rsidR="00AF2B0B" w:rsidRPr="00E741F7" w:rsidDel="00990DE7">
                <w:rPr>
                  <w:rFonts w:ascii="標楷體" w:eastAsia="標楷體" w:hAnsi="標楷體" w:cs="Arial" w:hint="eastAsia"/>
                  <w:color w:val="222222"/>
                  <w:sz w:val="28"/>
                  <w:szCs w:val="28"/>
                  <w:shd w:val="clear" w:color="auto" w:fill="FFFFFF"/>
                </w:rPr>
                <w:delText>使用者的gps</w:delText>
              </w:r>
              <w:r w:rsidRPr="00E741F7" w:rsidDel="00990DE7">
                <w:rPr>
                  <w:rFonts w:ascii="標楷體" w:eastAsia="標楷體" w:hAnsi="標楷體" w:cs="Arial" w:hint="eastAsia"/>
                  <w:color w:val="222222"/>
                  <w:sz w:val="28"/>
                  <w:szCs w:val="28"/>
                  <w:shd w:val="clear" w:color="auto" w:fill="FFFFFF"/>
                </w:rPr>
                <w:delText>和賣場與市場的座標資訊</w:delText>
              </w:r>
              <w:r w:rsidR="00AF2B0B" w:rsidRPr="00E741F7" w:rsidDel="00990DE7">
                <w:rPr>
                  <w:rFonts w:ascii="標楷體" w:eastAsia="標楷體" w:hAnsi="標楷體" w:cs="Arial" w:hint="eastAsia"/>
                  <w:color w:val="222222"/>
                  <w:sz w:val="28"/>
                  <w:szCs w:val="28"/>
                  <w:shd w:val="clear" w:color="auto" w:fill="FFFFFF"/>
                </w:rPr>
                <w:delText>，來計算菜價和油錢等的成本，來推薦使用者</w:delText>
              </w:r>
              <w:r w:rsidRPr="00E741F7" w:rsidDel="00990DE7">
                <w:rPr>
                  <w:rFonts w:ascii="標楷體" w:eastAsia="標楷體" w:hAnsi="標楷體" w:cs="Arial" w:hint="eastAsia"/>
                  <w:color w:val="222222"/>
                  <w:sz w:val="28"/>
                  <w:szCs w:val="28"/>
                  <w:shd w:val="clear" w:color="auto" w:fill="FFFFFF"/>
                </w:rPr>
                <w:delText>適合的</w:delText>
              </w:r>
              <w:r w:rsidR="00AF2B0B" w:rsidRPr="00E741F7" w:rsidDel="00990DE7">
                <w:rPr>
                  <w:rFonts w:ascii="標楷體" w:eastAsia="標楷體" w:hAnsi="標楷體" w:cs="Arial" w:hint="eastAsia"/>
                  <w:color w:val="222222"/>
                  <w:sz w:val="28"/>
                  <w:szCs w:val="28"/>
                  <w:shd w:val="clear" w:color="auto" w:fill="FFFFFF"/>
                </w:rPr>
                <w:delText>路線</w:delText>
              </w:r>
              <w:r w:rsidR="00360603" w:rsidRPr="00E741F7" w:rsidDel="00990DE7">
                <w:rPr>
                  <w:rFonts w:ascii="標楷體" w:eastAsia="標楷體" w:hAnsi="標楷體" w:cs="Arial" w:hint="eastAsia"/>
                  <w:color w:val="222222"/>
                  <w:sz w:val="28"/>
                  <w:szCs w:val="28"/>
                  <w:shd w:val="clear" w:color="auto" w:fill="FFFFFF"/>
                </w:rPr>
                <w:delText>。</w:delText>
              </w:r>
              <w:r w:rsidR="00007DA5" w:rsidRPr="00E741F7" w:rsidDel="00990DE7">
                <w:rPr>
                  <w:rFonts w:ascii="標楷體" w:eastAsia="標楷體" w:hAnsi="標楷體" w:cs="Arial" w:hint="eastAsia"/>
                  <w:color w:val="222222"/>
                  <w:sz w:val="28"/>
                  <w:szCs w:val="28"/>
                  <w:shd w:val="clear" w:color="auto" w:fill="FFFFFF"/>
                </w:rPr>
                <w:delText>「買菜趣」</w:delText>
              </w:r>
              <w:r w:rsidR="00E13844" w:rsidRPr="00E741F7" w:rsidDel="00990DE7">
                <w:rPr>
                  <w:rFonts w:ascii="標楷體" w:eastAsia="標楷體" w:hAnsi="標楷體" w:cs="Arial" w:hint="eastAsia"/>
                  <w:color w:val="222222"/>
                  <w:sz w:val="28"/>
                  <w:szCs w:val="28"/>
                  <w:shd w:val="clear" w:color="auto" w:fill="FFFFFF"/>
                </w:rPr>
                <w:delText>將提供五項主要的服務，</w:delText>
              </w:r>
            </w:del>
            <w:r w:rsidR="00E13844" w:rsidRPr="00E741F7">
              <w:rPr>
                <w:rFonts w:ascii="標楷體" w:eastAsia="標楷體" w:hAnsi="標楷體" w:cs="Arial" w:hint="eastAsia"/>
                <w:color w:val="222222"/>
                <w:sz w:val="28"/>
                <w:szCs w:val="28"/>
                <w:shd w:val="clear" w:color="auto" w:fill="FFFFFF"/>
              </w:rPr>
              <w:t>包含了（1）讓民眾查詢即時菜價與過往菜價變化</w:t>
            </w:r>
            <w:ins w:id="7" w:author="Windows 使用者" w:date="2017-03-27T16:10:00Z">
              <w:r w:rsidR="00204078">
                <w:rPr>
                  <w:rFonts w:ascii="標楷體" w:eastAsia="標楷體" w:hAnsi="標楷體" w:cs="Arial" w:hint="eastAsia"/>
                  <w:color w:val="222222"/>
                  <w:sz w:val="28"/>
                  <w:szCs w:val="28"/>
                  <w:shd w:val="clear" w:color="auto" w:fill="FFFFFF"/>
                </w:rPr>
                <w:t>、</w:t>
              </w:r>
            </w:ins>
            <w:r w:rsidR="00FD6B93" w:rsidRPr="00E741F7">
              <w:rPr>
                <w:rFonts w:ascii="標楷體" w:eastAsia="標楷體" w:hAnsi="標楷體" w:cs="Arial" w:hint="eastAsia"/>
                <w:color w:val="222222"/>
                <w:sz w:val="28"/>
                <w:szCs w:val="28"/>
                <w:shd w:val="clear" w:color="auto" w:fill="FFFFFF"/>
              </w:rPr>
              <w:t>(2)民眾可以</w:t>
            </w:r>
            <w:ins w:id="8" w:author="Windows 使用者" w:date="2017-03-28T09:41:00Z">
              <w:r w:rsidR="003B7FFC">
                <w:rPr>
                  <w:rFonts w:ascii="標楷體" w:eastAsia="標楷體" w:hAnsi="標楷體" w:cs="Arial" w:hint="eastAsia"/>
                  <w:color w:val="222222"/>
                  <w:sz w:val="28"/>
                  <w:szCs w:val="28"/>
                  <w:shd w:val="clear" w:color="auto" w:fill="FFFFFF"/>
                </w:rPr>
                <w:t>用記帳的方式</w:t>
              </w:r>
            </w:ins>
            <w:r w:rsidR="00FD6B93" w:rsidRPr="00E741F7">
              <w:rPr>
                <w:rFonts w:ascii="標楷體" w:eastAsia="標楷體" w:hAnsi="標楷體" w:cs="Arial" w:hint="eastAsia"/>
                <w:color w:val="222222"/>
                <w:sz w:val="28"/>
                <w:szCs w:val="28"/>
                <w:shd w:val="clear" w:color="auto" w:fill="FFFFFF"/>
              </w:rPr>
              <w:t>update各個市場或超市的菜價、</w:t>
            </w:r>
            <w:r w:rsidR="00E13844" w:rsidRPr="00E741F7">
              <w:rPr>
                <w:rFonts w:ascii="標楷體" w:eastAsia="標楷體" w:hAnsi="標楷體" w:cs="Arial" w:hint="eastAsia"/>
                <w:color w:val="222222"/>
                <w:sz w:val="28"/>
                <w:szCs w:val="28"/>
                <w:shd w:val="clear" w:color="auto" w:fill="FFFFFF"/>
              </w:rPr>
              <w:t>（3）</w:t>
            </w:r>
            <w:r w:rsidR="00F632E7" w:rsidRPr="00E741F7">
              <w:rPr>
                <w:rFonts w:ascii="標楷體" w:eastAsia="標楷體" w:hAnsi="標楷體" w:cs="Arial" w:hint="eastAsia"/>
                <w:color w:val="222222"/>
                <w:sz w:val="28"/>
                <w:szCs w:val="28"/>
                <w:shd w:val="clear" w:color="auto" w:fill="FFFFFF"/>
              </w:rPr>
              <w:t>提供食譜與食譜成本分析(食材</w:t>
            </w:r>
            <w:del w:id="9" w:author="Windows 使用者" w:date="2017-03-29T16:57:00Z">
              <w:r w:rsidR="00F632E7" w:rsidRPr="00E741F7" w:rsidDel="005266EF">
                <w:rPr>
                  <w:rFonts w:ascii="標楷體" w:eastAsia="標楷體" w:hAnsi="標楷體" w:cs="Arial" w:hint="eastAsia"/>
                  <w:color w:val="222222"/>
                  <w:sz w:val="28"/>
                  <w:szCs w:val="28"/>
                  <w:shd w:val="clear" w:color="auto" w:fill="FFFFFF"/>
                </w:rPr>
                <w:delText>的</w:delText>
              </w:r>
            </w:del>
            <w:r w:rsidR="00F632E7" w:rsidRPr="00E741F7">
              <w:rPr>
                <w:rFonts w:ascii="標楷體" w:eastAsia="標楷體" w:hAnsi="標楷體" w:cs="Arial" w:hint="eastAsia"/>
                <w:color w:val="222222"/>
                <w:sz w:val="28"/>
                <w:szCs w:val="28"/>
                <w:shd w:val="clear" w:color="auto" w:fill="FFFFFF"/>
              </w:rPr>
              <w:t>價格+油錢等)</w:t>
            </w:r>
            <w:r w:rsidR="00E13844" w:rsidRPr="00E741F7">
              <w:rPr>
                <w:rFonts w:ascii="標楷體" w:eastAsia="標楷體" w:hAnsi="標楷體" w:cs="Arial" w:hint="eastAsia"/>
                <w:color w:val="222222"/>
                <w:sz w:val="28"/>
                <w:szCs w:val="28"/>
                <w:shd w:val="clear" w:color="auto" w:fill="FFFFFF"/>
              </w:rPr>
              <w:t>、</w:t>
            </w:r>
            <w:r w:rsidR="00FD6B93" w:rsidRPr="00E741F7">
              <w:rPr>
                <w:rFonts w:ascii="標楷體" w:eastAsia="標楷體" w:hAnsi="標楷體" w:cs="Arial" w:hint="eastAsia"/>
                <w:color w:val="222222"/>
                <w:sz w:val="28"/>
                <w:szCs w:val="28"/>
                <w:shd w:val="clear" w:color="auto" w:fill="FFFFFF"/>
              </w:rPr>
              <w:t>（4）</w:t>
            </w:r>
            <w:r w:rsidR="00F632E7" w:rsidRPr="00E741F7">
              <w:rPr>
                <w:rFonts w:ascii="標楷體" w:eastAsia="標楷體" w:hAnsi="標楷體" w:cs="Arial" w:hint="eastAsia"/>
                <w:color w:val="222222"/>
                <w:sz w:val="28"/>
                <w:szCs w:val="28"/>
                <w:shd w:val="clear" w:color="auto" w:fill="FFFFFF"/>
              </w:rPr>
              <w:t>導航到最鄰近的市場或超市</w:t>
            </w:r>
            <w:r w:rsidR="00FD6B93" w:rsidRPr="00E741F7">
              <w:rPr>
                <w:rFonts w:ascii="標楷體" w:eastAsia="標楷體" w:hAnsi="標楷體" w:cs="Arial" w:hint="eastAsia"/>
                <w:color w:val="222222"/>
                <w:sz w:val="28"/>
                <w:szCs w:val="28"/>
                <w:shd w:val="clear" w:color="auto" w:fill="FFFFFF"/>
              </w:rPr>
              <w:t>、</w:t>
            </w:r>
            <w:r w:rsidR="00E13844" w:rsidRPr="00E741F7">
              <w:rPr>
                <w:rFonts w:ascii="標楷體" w:eastAsia="標楷體" w:hAnsi="標楷體" w:cs="Arial" w:hint="eastAsia"/>
                <w:color w:val="222222"/>
                <w:sz w:val="28"/>
                <w:szCs w:val="28"/>
                <w:shd w:val="clear" w:color="auto" w:fill="FFFFFF"/>
              </w:rPr>
              <w:t>(</w:t>
            </w:r>
            <w:r w:rsidR="00E13844" w:rsidRPr="00E741F7">
              <w:rPr>
                <w:rFonts w:ascii="標楷體" w:eastAsia="標楷體" w:hAnsi="標楷體" w:cs="Arial"/>
                <w:color w:val="222222"/>
                <w:sz w:val="28"/>
                <w:szCs w:val="28"/>
                <w:shd w:val="clear" w:color="auto" w:fill="FFFFFF"/>
              </w:rPr>
              <w:t>5</w:t>
            </w:r>
            <w:r w:rsidR="00E13844" w:rsidRPr="00E741F7">
              <w:rPr>
                <w:rFonts w:ascii="標楷體" w:eastAsia="標楷體" w:hAnsi="標楷體" w:cs="Arial" w:hint="eastAsia"/>
                <w:color w:val="222222"/>
                <w:sz w:val="28"/>
                <w:szCs w:val="28"/>
                <w:shd w:val="clear" w:color="auto" w:fill="FFFFFF"/>
              </w:rPr>
              <w:t>)</w:t>
            </w:r>
            <w:ins w:id="10" w:author="Windows 使用者" w:date="2017-03-28T13:14:00Z">
              <w:r w:rsidR="000D1F1C" w:rsidRPr="0030193C">
                <w:rPr>
                  <w:rFonts w:ascii="Times New Roman" w:eastAsia="標楷體" w:hAnsi="Times New Roman" w:hint="eastAsia"/>
                  <w:sz w:val="28"/>
                </w:rPr>
                <w:t xml:space="preserve"> </w:t>
              </w:r>
              <w:r w:rsidR="000D1F1C" w:rsidRPr="0030193C">
                <w:rPr>
                  <w:rFonts w:ascii="Times New Roman" w:eastAsia="標楷體" w:hAnsi="Times New Roman" w:hint="eastAsia"/>
                  <w:sz w:val="28"/>
                </w:rPr>
                <w:t>未來菜價變化</w:t>
              </w:r>
              <w:r w:rsidR="000D1F1C">
                <w:rPr>
                  <w:rFonts w:ascii="Times New Roman" w:eastAsia="標楷體" w:hAnsi="Times New Roman" w:hint="eastAsia"/>
                  <w:sz w:val="28"/>
                </w:rPr>
                <w:t>資訊</w:t>
              </w:r>
            </w:ins>
            <w:del w:id="11" w:author="Windows 使用者" w:date="2017-03-28T09:40:00Z">
              <w:r w:rsidR="00542B21" w:rsidDel="003B7FFC">
                <w:rPr>
                  <w:rFonts w:ascii="標楷體" w:eastAsia="標楷體" w:hAnsi="標楷體" w:cs="Arial" w:hint="eastAsia"/>
                  <w:color w:val="222222"/>
                  <w:sz w:val="28"/>
                  <w:szCs w:val="28"/>
                  <w:shd w:val="clear" w:color="auto" w:fill="FFFFFF"/>
                </w:rPr>
                <w:delText>未來</w:delText>
              </w:r>
            </w:del>
            <w:del w:id="12" w:author="Windows 使用者" w:date="2017-03-28T13:14:00Z">
              <w:r w:rsidR="00542B21" w:rsidDel="000D1F1C">
                <w:rPr>
                  <w:rFonts w:ascii="標楷體" w:eastAsia="標楷體" w:hAnsi="標楷體" w:cs="Arial" w:hint="eastAsia"/>
                  <w:color w:val="222222"/>
                  <w:sz w:val="28"/>
                  <w:szCs w:val="28"/>
                  <w:shd w:val="clear" w:color="auto" w:fill="FFFFFF"/>
                </w:rPr>
                <w:delText>菜價</w:delText>
              </w:r>
            </w:del>
            <w:del w:id="13" w:author="Windows 使用者" w:date="2017-03-28T09:40:00Z">
              <w:r w:rsidR="00542B21" w:rsidDel="003B7FFC">
                <w:rPr>
                  <w:rFonts w:ascii="標楷體" w:eastAsia="標楷體" w:hAnsi="標楷體" w:cs="Arial" w:hint="eastAsia"/>
                  <w:color w:val="222222"/>
                  <w:sz w:val="28"/>
                  <w:szCs w:val="28"/>
                  <w:shd w:val="clear" w:color="auto" w:fill="FFFFFF"/>
                </w:rPr>
                <w:delText>變化預測</w:delText>
              </w:r>
            </w:del>
            <w:r w:rsidR="00E13844" w:rsidRPr="00E741F7">
              <w:rPr>
                <w:rFonts w:ascii="標楷體" w:eastAsia="標楷體" w:hAnsi="標楷體" w:cs="Arial" w:hint="eastAsia"/>
                <w:color w:val="222222"/>
                <w:sz w:val="28"/>
                <w:szCs w:val="28"/>
                <w:shd w:val="clear" w:color="auto" w:fill="FFFFFF"/>
              </w:rPr>
              <w:t>。</w:t>
            </w:r>
          </w:p>
          <w:p w14:paraId="2F40526E" w14:textId="77777777" w:rsidR="00AC6B36" w:rsidRPr="00AF2B0B" w:rsidRDefault="00AC6B36" w:rsidP="00E13322">
            <w:pPr>
              <w:tabs>
                <w:tab w:val="left" w:pos="644"/>
              </w:tabs>
              <w:adjustRightInd w:val="0"/>
              <w:spacing w:before="50" w:line="480" w:lineRule="exact"/>
              <w:jc w:val="both"/>
              <w:rPr>
                <w:rFonts w:ascii="Times New Roman" w:eastAsia="標楷體" w:hAnsi="Times New Roman"/>
                <w:color w:val="808080"/>
                <w:szCs w:val="24"/>
              </w:rPr>
            </w:pPr>
            <w:r w:rsidRPr="00AF2B0B">
              <w:rPr>
                <w:rFonts w:ascii="Times New Roman" w:eastAsia="標楷體" w:hAnsi="Times New Roman" w:hint="eastAsia"/>
                <w:color w:val="808080"/>
                <w:szCs w:val="24"/>
              </w:rPr>
              <w:t>(300</w:t>
            </w:r>
            <w:r w:rsidRPr="00AF2B0B">
              <w:rPr>
                <w:rFonts w:ascii="Times New Roman" w:eastAsia="標楷體" w:hAnsi="Times New Roman" w:hint="eastAsia"/>
                <w:color w:val="808080"/>
                <w:szCs w:val="24"/>
              </w:rPr>
              <w:t>字內，概要說明產品或服務特色、目標對象、解決何種問題</w:t>
            </w:r>
            <w:r w:rsidRPr="00AF2B0B">
              <w:rPr>
                <w:rFonts w:ascii="Times New Roman" w:eastAsia="標楷體" w:hAnsi="Times New Roman"/>
                <w:color w:val="808080"/>
                <w:szCs w:val="24"/>
              </w:rPr>
              <w:t>…</w:t>
            </w:r>
            <w:r w:rsidRPr="00AF2B0B">
              <w:rPr>
                <w:rFonts w:ascii="Times New Roman" w:eastAsia="標楷體" w:hAnsi="Times New Roman" w:hint="eastAsia"/>
                <w:color w:val="808080"/>
                <w:szCs w:val="24"/>
              </w:rPr>
              <w:t>)</w:t>
            </w:r>
          </w:p>
        </w:tc>
      </w:tr>
      <w:tr w:rsidR="00AC6B36" w:rsidRPr="005A6E8F" w14:paraId="193248CB" w14:textId="77777777" w:rsidTr="00082374">
        <w:trPr>
          <w:trHeight w:val="667"/>
        </w:trPr>
        <w:tc>
          <w:tcPr>
            <w:tcW w:w="2520" w:type="dxa"/>
            <w:vMerge w:val="restart"/>
            <w:vAlign w:val="center"/>
          </w:tcPr>
          <w:p w14:paraId="106550B6" w14:textId="77777777" w:rsidR="00AC6B36"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lastRenderedPageBreak/>
              <w:t>資料來源</w:t>
            </w:r>
          </w:p>
          <w:p w14:paraId="19D61DE7" w14:textId="77777777" w:rsidR="00AC6B36" w:rsidRPr="005A6E8F" w:rsidRDefault="00AC6B36" w:rsidP="00E13322">
            <w:pPr>
              <w:adjustRightInd w:val="0"/>
              <w:spacing w:before="50" w:line="480" w:lineRule="exact"/>
              <w:jc w:val="center"/>
              <w:rPr>
                <w:rFonts w:ascii="Times New Roman" w:eastAsia="標楷體" w:hAnsi="Times New Roman"/>
                <w:sz w:val="28"/>
                <w:szCs w:val="28"/>
              </w:rPr>
            </w:pPr>
            <w:r>
              <w:rPr>
                <w:rFonts w:ascii="Times New Roman" w:eastAsia="標楷體" w:hAnsi="Times New Roman" w:hint="eastAsia"/>
                <w:sz w:val="28"/>
                <w:szCs w:val="28"/>
              </w:rPr>
              <w:t>(</w:t>
            </w:r>
            <w:r>
              <w:rPr>
                <w:rFonts w:ascii="Times New Roman" w:eastAsia="標楷體" w:hAnsi="Times New Roman" w:hint="eastAsia"/>
                <w:sz w:val="28"/>
                <w:szCs w:val="28"/>
              </w:rPr>
              <w:t>請詳列</w:t>
            </w:r>
            <w:r>
              <w:rPr>
                <w:rFonts w:ascii="Times New Roman" w:eastAsia="標楷體" w:hAnsi="Times New Roman" w:hint="eastAsia"/>
                <w:sz w:val="28"/>
                <w:szCs w:val="28"/>
              </w:rPr>
              <w:t>)</w:t>
            </w:r>
          </w:p>
        </w:tc>
        <w:tc>
          <w:tcPr>
            <w:tcW w:w="1886" w:type="dxa"/>
            <w:tcBorders>
              <w:right w:val="single" w:sz="4" w:space="0" w:color="auto"/>
            </w:tcBorders>
            <w:vAlign w:val="center"/>
          </w:tcPr>
          <w:p w14:paraId="4645DAD8" w14:textId="77777777"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sidRPr="00B50C31">
              <w:rPr>
                <w:rFonts w:ascii="Times New Roman" w:eastAsia="標楷體" w:hAnsi="Times New Roman" w:hint="eastAsia"/>
                <w:sz w:val="28"/>
                <w:szCs w:val="28"/>
              </w:rPr>
              <w:t>資料集提供機關名稱</w:t>
            </w:r>
          </w:p>
        </w:tc>
        <w:tc>
          <w:tcPr>
            <w:tcW w:w="3402" w:type="dxa"/>
            <w:tcBorders>
              <w:left w:val="single" w:sz="4" w:space="0" w:color="auto"/>
            </w:tcBorders>
            <w:vAlign w:val="center"/>
          </w:tcPr>
          <w:p w14:paraId="00E96597" w14:textId="77777777"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資料集名稱</w:t>
            </w:r>
          </w:p>
        </w:tc>
        <w:tc>
          <w:tcPr>
            <w:tcW w:w="1912" w:type="dxa"/>
            <w:tcBorders>
              <w:left w:val="single" w:sz="4" w:space="0" w:color="auto"/>
            </w:tcBorders>
            <w:vAlign w:val="center"/>
          </w:tcPr>
          <w:p w14:paraId="14EB1286" w14:textId="77777777"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資料集連結</w:t>
            </w:r>
          </w:p>
        </w:tc>
      </w:tr>
      <w:tr w:rsidR="00082374" w:rsidRPr="005A6E8F" w14:paraId="0CD6BDEF" w14:textId="77777777" w:rsidTr="00E13322">
        <w:trPr>
          <w:trHeight w:val="920"/>
        </w:trPr>
        <w:tc>
          <w:tcPr>
            <w:tcW w:w="2520" w:type="dxa"/>
            <w:vMerge/>
            <w:vAlign w:val="center"/>
          </w:tcPr>
          <w:p w14:paraId="391F55DF" w14:textId="77777777"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022E1E1A" w14:textId="07F6DD6E" w:rsidR="00082374" w:rsidRPr="00682B4E" w:rsidRDefault="00ED5E99" w:rsidP="00082374">
            <w:pPr>
              <w:tabs>
                <w:tab w:val="left" w:pos="644"/>
              </w:tabs>
              <w:adjustRightInd w:val="0"/>
              <w:spacing w:before="50" w:line="480" w:lineRule="exact"/>
              <w:rPr>
                <w:rFonts w:ascii="Times New Roman" w:eastAsia="標楷體" w:hAnsi="Times New Roman"/>
                <w:color w:val="808080"/>
                <w:sz w:val="28"/>
                <w:szCs w:val="28"/>
              </w:rPr>
            </w:pPr>
            <w:ins w:id="14" w:author="Windows 使用者" w:date="2017-03-29T16:30:00Z">
              <w:r w:rsidRPr="00E741F7">
                <w:rPr>
                  <w:rFonts w:ascii="標楷體" w:eastAsia="標楷體" w:hAnsi="標楷體" w:cs="Arial" w:hint="eastAsia"/>
                  <w:color w:val="222222"/>
                  <w:sz w:val="28"/>
                  <w:szCs w:val="28"/>
                  <w:shd w:val="clear" w:color="auto" w:fill="FFFFFF"/>
                </w:rPr>
                <w:t>行政院農委會</w:t>
              </w:r>
            </w:ins>
            <w:r w:rsidR="00082374" w:rsidRPr="009B5404">
              <w:rPr>
                <w:rFonts w:ascii="Times New Roman" w:eastAsia="標楷體" w:hAnsi="Times New Roman" w:hint="eastAsia"/>
                <w:color w:val="000000" w:themeColor="text1"/>
                <w:sz w:val="28"/>
                <w:szCs w:val="28"/>
              </w:rPr>
              <w:t>農糧署</w:t>
            </w:r>
          </w:p>
        </w:tc>
        <w:tc>
          <w:tcPr>
            <w:tcW w:w="3402" w:type="dxa"/>
            <w:tcBorders>
              <w:left w:val="single" w:sz="4" w:space="0" w:color="auto"/>
            </w:tcBorders>
            <w:vAlign w:val="center"/>
          </w:tcPr>
          <w:p w14:paraId="3E456B37" w14:textId="77777777" w:rsidR="00082374" w:rsidRPr="00682B4E" w:rsidRDefault="00082374" w:rsidP="00082374">
            <w:pPr>
              <w:tabs>
                <w:tab w:val="left" w:pos="644"/>
              </w:tabs>
              <w:adjustRightInd w:val="0"/>
              <w:spacing w:before="50" w:line="480" w:lineRule="exact"/>
              <w:jc w:val="both"/>
              <w:rPr>
                <w:rFonts w:ascii="Times New Roman" w:eastAsia="標楷體" w:hAnsi="Times New Roman"/>
                <w:color w:val="808080"/>
                <w:sz w:val="28"/>
                <w:szCs w:val="28"/>
              </w:rPr>
            </w:pPr>
            <w:r w:rsidRPr="009B5404">
              <w:rPr>
                <w:rFonts w:ascii="Times New Roman" w:eastAsia="標楷體" w:hAnsi="Times New Roman" w:hint="eastAsia"/>
                <w:color w:val="000000" w:themeColor="text1"/>
                <w:sz w:val="28"/>
                <w:szCs w:val="28"/>
              </w:rPr>
              <w:t>農產品交易行情</w:t>
            </w:r>
          </w:p>
        </w:tc>
        <w:tc>
          <w:tcPr>
            <w:tcW w:w="1912" w:type="dxa"/>
            <w:tcBorders>
              <w:left w:val="single" w:sz="4" w:space="0" w:color="auto"/>
            </w:tcBorders>
            <w:vAlign w:val="center"/>
          </w:tcPr>
          <w:p w14:paraId="082EF76D" w14:textId="77777777" w:rsidR="00082374" w:rsidRPr="00360603" w:rsidRDefault="00D61AD4" w:rsidP="00082374">
            <w:pPr>
              <w:tabs>
                <w:tab w:val="left" w:pos="644"/>
              </w:tabs>
              <w:adjustRightInd w:val="0"/>
              <w:spacing w:before="50" w:line="480" w:lineRule="exact"/>
              <w:jc w:val="both"/>
              <w:rPr>
                <w:rFonts w:ascii="Times New Roman" w:eastAsia="標楷體" w:hAnsi="Times New Roman"/>
                <w:color w:val="808080"/>
                <w:sz w:val="28"/>
                <w:szCs w:val="28"/>
              </w:rPr>
            </w:pPr>
            <w:hyperlink r:id="rId7" w:tgtFrame="_blank" w:history="1">
              <w:r w:rsidR="00082374" w:rsidRPr="00360603">
                <w:rPr>
                  <w:rStyle w:val="a3"/>
                  <w:rFonts w:ascii="Times New Roman" w:eastAsia="標楷體" w:hAnsi="Times New Roman"/>
                  <w:sz w:val="28"/>
                  <w:szCs w:val="28"/>
                </w:rPr>
                <w:t>http://amis.afa.gov.tw/</w:t>
              </w:r>
            </w:hyperlink>
          </w:p>
        </w:tc>
      </w:tr>
      <w:tr w:rsidR="00082374" w:rsidRPr="005A6E8F" w14:paraId="5F560044" w14:textId="77777777" w:rsidTr="00E13322">
        <w:trPr>
          <w:trHeight w:val="920"/>
        </w:trPr>
        <w:tc>
          <w:tcPr>
            <w:tcW w:w="2520" w:type="dxa"/>
            <w:vMerge/>
            <w:vAlign w:val="center"/>
          </w:tcPr>
          <w:p w14:paraId="2541292E" w14:textId="77777777"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4FD59BC2" w14:textId="249987A6" w:rsidR="00082374" w:rsidRPr="009B5404" w:rsidRDefault="00ED5E99" w:rsidP="00082374">
            <w:pPr>
              <w:tabs>
                <w:tab w:val="left" w:pos="644"/>
              </w:tabs>
              <w:adjustRightInd w:val="0"/>
              <w:spacing w:before="50" w:line="480" w:lineRule="exact"/>
              <w:rPr>
                <w:rFonts w:ascii="Times New Roman" w:eastAsia="標楷體" w:hAnsi="Times New Roman"/>
                <w:color w:val="000000" w:themeColor="text1"/>
                <w:sz w:val="28"/>
                <w:szCs w:val="28"/>
              </w:rPr>
            </w:pPr>
            <w:ins w:id="15" w:author="Windows 使用者" w:date="2017-03-29T16:30:00Z">
              <w:r w:rsidRPr="00E741F7">
                <w:rPr>
                  <w:rFonts w:ascii="標楷體" w:eastAsia="標楷體" w:hAnsi="標楷體" w:cs="Arial" w:hint="eastAsia"/>
                  <w:color w:val="222222"/>
                  <w:sz w:val="28"/>
                  <w:szCs w:val="28"/>
                  <w:shd w:val="clear" w:color="auto" w:fill="FFFFFF"/>
                </w:rPr>
                <w:t>行政院農委會</w:t>
              </w:r>
            </w:ins>
            <w:r w:rsidR="00082374" w:rsidRPr="00082374">
              <w:rPr>
                <w:rFonts w:ascii="Times New Roman" w:eastAsia="標楷體" w:hAnsi="Times New Roman" w:hint="eastAsia"/>
                <w:color w:val="000000" w:themeColor="text1"/>
                <w:sz w:val="28"/>
                <w:szCs w:val="28"/>
              </w:rPr>
              <w:t>漁業署</w:t>
            </w:r>
          </w:p>
        </w:tc>
        <w:tc>
          <w:tcPr>
            <w:tcW w:w="3402" w:type="dxa"/>
            <w:tcBorders>
              <w:left w:val="single" w:sz="4" w:space="0" w:color="auto"/>
            </w:tcBorders>
            <w:vAlign w:val="center"/>
          </w:tcPr>
          <w:p w14:paraId="50C53758" w14:textId="77777777" w:rsidR="00082374" w:rsidRPr="009B5404" w:rsidRDefault="00082374" w:rsidP="00082374">
            <w:pPr>
              <w:tabs>
                <w:tab w:val="left" w:pos="644"/>
              </w:tabs>
              <w:adjustRightInd w:val="0"/>
              <w:spacing w:before="50" w:line="480" w:lineRule="exact"/>
              <w:jc w:val="both"/>
              <w:rPr>
                <w:rFonts w:ascii="Times New Roman" w:eastAsia="標楷體" w:hAnsi="Times New Roman"/>
                <w:color w:val="000000" w:themeColor="text1"/>
                <w:sz w:val="28"/>
                <w:szCs w:val="28"/>
              </w:rPr>
            </w:pPr>
            <w:r w:rsidRPr="00082374">
              <w:rPr>
                <w:rFonts w:ascii="Times New Roman" w:eastAsia="標楷體" w:hAnsi="Times New Roman" w:hint="eastAsia"/>
                <w:color w:val="000000" w:themeColor="text1"/>
                <w:sz w:val="28"/>
                <w:szCs w:val="28"/>
              </w:rPr>
              <w:t>漁產品交易行情</w:t>
            </w:r>
          </w:p>
        </w:tc>
        <w:tc>
          <w:tcPr>
            <w:tcW w:w="1912" w:type="dxa"/>
            <w:tcBorders>
              <w:left w:val="single" w:sz="4" w:space="0" w:color="auto"/>
            </w:tcBorders>
            <w:vAlign w:val="center"/>
          </w:tcPr>
          <w:p w14:paraId="38E90AF4" w14:textId="77777777" w:rsidR="00082374" w:rsidRPr="00A34E56" w:rsidRDefault="0074688F" w:rsidP="00082374">
            <w:pPr>
              <w:tabs>
                <w:tab w:val="left" w:pos="644"/>
              </w:tabs>
              <w:adjustRightInd w:val="0"/>
              <w:spacing w:before="50" w:line="480" w:lineRule="exact"/>
              <w:jc w:val="both"/>
              <w:rPr>
                <w:rFonts w:ascii="Times New Roman" w:eastAsia="標楷體" w:hAnsi="Times New Roman"/>
                <w:color w:val="808080"/>
                <w:sz w:val="28"/>
                <w:szCs w:val="28"/>
              </w:rPr>
            </w:pPr>
            <w:r w:rsidRPr="00A34E56">
              <w:rPr>
                <w:rFonts w:ascii="Times New Roman" w:hAnsi="Times New Roman"/>
                <w:rPrChange w:id="16" w:author="Windows 使用者" w:date="2017-03-29T11:16:00Z">
                  <w:rPr/>
                </w:rPrChange>
              </w:rPr>
              <w:fldChar w:fldCharType="begin"/>
            </w:r>
            <w:r w:rsidRPr="00A34E56">
              <w:rPr>
                <w:rFonts w:ascii="Times New Roman" w:hAnsi="Times New Roman"/>
                <w:rPrChange w:id="17" w:author="Windows 使用者" w:date="2017-03-29T11:16:00Z">
                  <w:rPr/>
                </w:rPrChange>
              </w:rPr>
              <w:instrText xml:space="preserve"> HYPERLINK "http://efish.fa.gov.tw/efish/statistics/reportmap.htm" \t "_blank" </w:instrText>
            </w:r>
            <w:r w:rsidRPr="00A34E56">
              <w:rPr>
                <w:rFonts w:ascii="Times New Roman" w:hAnsi="Times New Roman"/>
                <w:rPrChange w:id="18" w:author="Windows 使用者" w:date="2017-03-29T11:16:00Z">
                  <w:rPr>
                    <w:rStyle w:val="a3"/>
                    <w:rFonts w:ascii="Times New Roman" w:hAnsi="Times New Roman"/>
                    <w:sz w:val="28"/>
                    <w:szCs w:val="28"/>
                  </w:rPr>
                </w:rPrChange>
              </w:rPr>
              <w:fldChar w:fldCharType="separate"/>
            </w:r>
            <w:r w:rsidR="00082374" w:rsidRPr="00A34E56">
              <w:rPr>
                <w:rStyle w:val="a3"/>
                <w:rFonts w:ascii="Times New Roman" w:hAnsi="Times New Roman"/>
                <w:sz w:val="28"/>
                <w:szCs w:val="28"/>
              </w:rPr>
              <w:t>http://efish.fa.gov.tw/efish/statistics/reportmap.htm</w:t>
            </w:r>
            <w:r w:rsidRPr="00A34E56">
              <w:rPr>
                <w:rStyle w:val="a3"/>
                <w:rFonts w:ascii="Times New Roman" w:hAnsi="Times New Roman"/>
                <w:sz w:val="28"/>
                <w:szCs w:val="28"/>
                <w:rPrChange w:id="19" w:author="Windows 使用者" w:date="2017-03-29T11:16:00Z">
                  <w:rPr>
                    <w:rStyle w:val="a3"/>
                    <w:rFonts w:ascii="Times New Roman" w:hAnsi="Times New Roman"/>
                    <w:sz w:val="28"/>
                    <w:szCs w:val="28"/>
                  </w:rPr>
                </w:rPrChange>
              </w:rPr>
              <w:fldChar w:fldCharType="end"/>
            </w:r>
          </w:p>
        </w:tc>
      </w:tr>
      <w:tr w:rsidR="00082374" w:rsidRPr="005A6E8F" w14:paraId="70650956" w14:textId="77777777" w:rsidTr="00E13322">
        <w:trPr>
          <w:trHeight w:val="920"/>
        </w:trPr>
        <w:tc>
          <w:tcPr>
            <w:tcW w:w="2520" w:type="dxa"/>
            <w:vMerge/>
            <w:vAlign w:val="center"/>
          </w:tcPr>
          <w:p w14:paraId="01551171" w14:textId="77777777" w:rsidR="00082374" w:rsidRPr="005A6E8F" w:rsidRDefault="00082374" w:rsidP="00082374">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378ABC45" w14:textId="30F5B81C" w:rsidR="00082374" w:rsidRPr="009B5404" w:rsidRDefault="00ED5E99" w:rsidP="00082374">
            <w:pPr>
              <w:tabs>
                <w:tab w:val="left" w:pos="644"/>
              </w:tabs>
              <w:adjustRightInd w:val="0"/>
              <w:spacing w:before="50" w:line="480" w:lineRule="exact"/>
              <w:rPr>
                <w:rFonts w:ascii="Times New Roman" w:eastAsia="標楷體" w:hAnsi="Times New Roman"/>
                <w:color w:val="000000" w:themeColor="text1"/>
                <w:sz w:val="28"/>
                <w:szCs w:val="28"/>
              </w:rPr>
            </w:pPr>
            <w:ins w:id="20" w:author="Windows 使用者" w:date="2017-03-29T16:30:00Z">
              <w:r w:rsidRPr="00E741F7">
                <w:rPr>
                  <w:rFonts w:ascii="標楷體" w:eastAsia="標楷體" w:hAnsi="標楷體" w:cs="Arial" w:hint="eastAsia"/>
                  <w:color w:val="222222"/>
                  <w:sz w:val="28"/>
                  <w:szCs w:val="28"/>
                  <w:shd w:val="clear" w:color="auto" w:fill="FFFFFF"/>
                </w:rPr>
                <w:t>行政院農委會</w:t>
              </w:r>
            </w:ins>
            <w:r w:rsidR="006F6E4D"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14:paraId="606580F3" w14:textId="77777777" w:rsidR="00082374" w:rsidRPr="006F6E4D" w:rsidRDefault="006F6E4D" w:rsidP="00082374">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土雞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紅羽土雞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黑羽土雞</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14:paraId="3110E66F" w14:textId="77777777" w:rsidR="00082374" w:rsidRPr="00A34E56" w:rsidRDefault="0074688F" w:rsidP="00082374">
            <w:pPr>
              <w:tabs>
                <w:tab w:val="left" w:pos="644"/>
              </w:tabs>
              <w:adjustRightInd w:val="0"/>
              <w:spacing w:before="50" w:line="480" w:lineRule="exact"/>
              <w:jc w:val="both"/>
              <w:rPr>
                <w:rFonts w:ascii="Times New Roman" w:eastAsia="標楷體" w:hAnsi="Times New Roman"/>
                <w:color w:val="808080"/>
                <w:sz w:val="28"/>
                <w:szCs w:val="28"/>
              </w:rPr>
            </w:pPr>
            <w:r w:rsidRPr="00A34E56">
              <w:rPr>
                <w:rFonts w:ascii="Times New Roman" w:hAnsi="Times New Roman"/>
                <w:rPrChange w:id="21" w:author="Windows 使用者" w:date="2017-03-29T11:16:00Z">
                  <w:rPr/>
                </w:rPrChange>
              </w:rPr>
              <w:fldChar w:fldCharType="begin"/>
            </w:r>
            <w:r w:rsidRPr="00A34E56">
              <w:rPr>
                <w:rFonts w:ascii="Times New Roman" w:hAnsi="Times New Roman"/>
                <w:rPrChange w:id="22" w:author="Windows 使用者" w:date="2017-03-29T11:16:00Z">
                  <w:rPr/>
                </w:rPrChange>
              </w:rPr>
              <w:instrText xml:space="preserve"> HYPERLINK "http://www.naif.org.tw/" \t "_blank" </w:instrText>
            </w:r>
            <w:r w:rsidRPr="00A34E56">
              <w:rPr>
                <w:rFonts w:ascii="Times New Roman" w:hAnsi="Times New Roman"/>
                <w:rPrChange w:id="23" w:author="Windows 使用者" w:date="2017-03-29T11:16:00Z">
                  <w:rPr>
                    <w:rStyle w:val="a3"/>
                    <w:rFonts w:ascii="Times New Roman" w:eastAsia="標楷體" w:hAnsi="Times New Roman"/>
                    <w:sz w:val="28"/>
                    <w:szCs w:val="28"/>
                  </w:rPr>
                </w:rPrChange>
              </w:rPr>
              <w:fldChar w:fldCharType="separate"/>
            </w:r>
            <w:r w:rsidR="006F6E4D" w:rsidRPr="00A34E56">
              <w:rPr>
                <w:rStyle w:val="a3"/>
                <w:rFonts w:ascii="Times New Roman" w:eastAsia="標楷體" w:hAnsi="Times New Roman"/>
                <w:sz w:val="28"/>
                <w:szCs w:val="28"/>
              </w:rPr>
              <w:t>http://www.naif.org.tw/</w:t>
            </w:r>
            <w:r w:rsidRPr="00A34E56">
              <w:rPr>
                <w:rStyle w:val="a3"/>
                <w:rFonts w:ascii="Times New Roman" w:eastAsia="標楷體" w:hAnsi="Times New Roman"/>
                <w:sz w:val="28"/>
                <w:szCs w:val="28"/>
                <w:rPrChange w:id="24" w:author="Windows 使用者" w:date="2017-03-29T11:16:00Z">
                  <w:rPr>
                    <w:rStyle w:val="a3"/>
                    <w:rFonts w:ascii="Times New Roman" w:eastAsia="標楷體" w:hAnsi="Times New Roman"/>
                    <w:sz w:val="28"/>
                    <w:szCs w:val="28"/>
                  </w:rPr>
                </w:rPrChange>
              </w:rPr>
              <w:fldChar w:fldCharType="end"/>
            </w:r>
          </w:p>
        </w:tc>
      </w:tr>
      <w:tr w:rsidR="006F6E4D" w:rsidRPr="005A6E8F" w14:paraId="06171004" w14:textId="77777777" w:rsidTr="00E13322">
        <w:trPr>
          <w:trHeight w:val="920"/>
        </w:trPr>
        <w:tc>
          <w:tcPr>
            <w:tcW w:w="2520" w:type="dxa"/>
            <w:vMerge/>
            <w:vAlign w:val="center"/>
          </w:tcPr>
          <w:p w14:paraId="6F24205A" w14:textId="77777777"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57F9FD20" w14:textId="5DA4C49D" w:rsidR="006F6E4D" w:rsidRPr="00682B4E" w:rsidRDefault="00ED5E99" w:rsidP="006F6E4D">
            <w:pPr>
              <w:tabs>
                <w:tab w:val="left" w:pos="644"/>
              </w:tabs>
              <w:adjustRightInd w:val="0"/>
              <w:spacing w:before="50" w:line="480" w:lineRule="exact"/>
              <w:rPr>
                <w:rFonts w:ascii="Times New Roman" w:eastAsia="標楷體" w:hAnsi="Times New Roman"/>
                <w:color w:val="808080"/>
                <w:sz w:val="28"/>
                <w:szCs w:val="28"/>
              </w:rPr>
            </w:pPr>
            <w:ins w:id="25" w:author="Windows 使用者" w:date="2017-03-29T16:30:00Z">
              <w:r w:rsidRPr="00E741F7">
                <w:rPr>
                  <w:rFonts w:ascii="標楷體" w:eastAsia="標楷體" w:hAnsi="標楷體" w:cs="Arial" w:hint="eastAsia"/>
                  <w:color w:val="222222"/>
                  <w:sz w:val="28"/>
                  <w:szCs w:val="28"/>
                  <w:shd w:val="clear" w:color="auto" w:fill="FFFFFF"/>
                </w:rPr>
                <w:t>行政院農委會</w:t>
              </w:r>
            </w:ins>
            <w:r w:rsidR="006F6E4D"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14:paraId="2C70AC23" w14:textId="77777777" w:rsidR="006F6E4D" w:rsidRPr="006F6E4D" w:rsidRDefault="006F6E4D"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白肉雞</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雞蛋</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14:paraId="798889B0" w14:textId="77777777" w:rsidR="006F6E4D" w:rsidRPr="00A34E56" w:rsidRDefault="0074688F" w:rsidP="006F6E4D">
            <w:pPr>
              <w:tabs>
                <w:tab w:val="left" w:pos="644"/>
              </w:tabs>
              <w:adjustRightInd w:val="0"/>
              <w:spacing w:before="50" w:line="480" w:lineRule="exact"/>
              <w:jc w:val="both"/>
              <w:rPr>
                <w:rFonts w:ascii="Times New Roman" w:eastAsia="標楷體" w:hAnsi="Times New Roman"/>
                <w:color w:val="808080"/>
                <w:sz w:val="28"/>
                <w:szCs w:val="28"/>
              </w:rPr>
            </w:pPr>
            <w:r w:rsidRPr="00A34E56">
              <w:rPr>
                <w:rFonts w:ascii="Times New Roman" w:hAnsi="Times New Roman"/>
                <w:rPrChange w:id="26" w:author="Windows 使用者" w:date="2017-03-29T11:16:00Z">
                  <w:rPr/>
                </w:rPrChange>
              </w:rPr>
              <w:fldChar w:fldCharType="begin"/>
            </w:r>
            <w:r w:rsidRPr="00A34E56">
              <w:rPr>
                <w:rFonts w:ascii="Times New Roman" w:hAnsi="Times New Roman"/>
                <w:rPrChange w:id="27" w:author="Windows 使用者" w:date="2017-03-29T11:16:00Z">
                  <w:rPr/>
                </w:rPrChange>
              </w:rPr>
              <w:instrText xml:space="preserve"> HYPERLINK "http://www.naif.org.tw/" \t "_blank" </w:instrText>
            </w:r>
            <w:r w:rsidRPr="00A34E56">
              <w:rPr>
                <w:rFonts w:ascii="Times New Roman" w:hAnsi="Times New Roman"/>
                <w:rPrChange w:id="28" w:author="Windows 使用者" w:date="2017-03-29T11:16:00Z">
                  <w:rPr>
                    <w:rStyle w:val="a3"/>
                    <w:rFonts w:ascii="Times New Roman" w:hAnsi="Times New Roman"/>
                    <w:sz w:val="28"/>
                    <w:szCs w:val="28"/>
                  </w:rPr>
                </w:rPrChange>
              </w:rPr>
              <w:fldChar w:fldCharType="separate"/>
            </w:r>
            <w:r w:rsidR="006F6E4D" w:rsidRPr="00A34E56">
              <w:rPr>
                <w:rStyle w:val="a3"/>
                <w:rFonts w:ascii="Times New Roman" w:hAnsi="Times New Roman"/>
                <w:sz w:val="28"/>
                <w:szCs w:val="28"/>
              </w:rPr>
              <w:t>http://www.naif.org.tw/</w:t>
            </w:r>
            <w:r w:rsidRPr="00A34E56">
              <w:rPr>
                <w:rStyle w:val="a3"/>
                <w:rFonts w:ascii="Times New Roman" w:hAnsi="Times New Roman"/>
                <w:sz w:val="28"/>
                <w:szCs w:val="28"/>
                <w:rPrChange w:id="29" w:author="Windows 使用者" w:date="2017-03-29T11:16:00Z">
                  <w:rPr>
                    <w:rStyle w:val="a3"/>
                    <w:rFonts w:ascii="Times New Roman" w:hAnsi="Times New Roman"/>
                    <w:sz w:val="28"/>
                    <w:szCs w:val="28"/>
                  </w:rPr>
                </w:rPrChange>
              </w:rPr>
              <w:fldChar w:fldCharType="end"/>
            </w:r>
          </w:p>
        </w:tc>
      </w:tr>
      <w:tr w:rsidR="006F6E4D" w:rsidRPr="005A6E8F" w14:paraId="2882EB16" w14:textId="77777777" w:rsidTr="00E13322">
        <w:trPr>
          <w:trHeight w:val="920"/>
        </w:trPr>
        <w:tc>
          <w:tcPr>
            <w:tcW w:w="2520" w:type="dxa"/>
            <w:vMerge/>
            <w:vAlign w:val="center"/>
          </w:tcPr>
          <w:p w14:paraId="3DCE0C4C" w14:textId="77777777"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24BA84D8" w14:textId="1517AEF4" w:rsidR="006F6E4D" w:rsidRPr="006F6E4D" w:rsidRDefault="00ED5E99" w:rsidP="006F6E4D">
            <w:pPr>
              <w:tabs>
                <w:tab w:val="left" w:pos="644"/>
              </w:tabs>
              <w:adjustRightInd w:val="0"/>
              <w:spacing w:before="50" w:line="480" w:lineRule="exact"/>
              <w:rPr>
                <w:rFonts w:ascii="Times New Roman" w:eastAsia="標楷體" w:hAnsi="Times New Roman"/>
                <w:color w:val="000000" w:themeColor="text1"/>
                <w:sz w:val="28"/>
                <w:szCs w:val="28"/>
              </w:rPr>
            </w:pPr>
            <w:ins w:id="30" w:author="Windows 使用者" w:date="2017-03-29T16:30:00Z">
              <w:r w:rsidRPr="00E741F7">
                <w:rPr>
                  <w:rFonts w:ascii="標楷體" w:eastAsia="標楷體" w:hAnsi="標楷體" w:cs="Arial" w:hint="eastAsia"/>
                  <w:color w:val="222222"/>
                  <w:sz w:val="28"/>
                  <w:szCs w:val="28"/>
                  <w:shd w:val="clear" w:color="auto" w:fill="FFFFFF"/>
                </w:rPr>
                <w:t>行政院農委會</w:t>
              </w:r>
            </w:ins>
            <w:r w:rsidR="006F6E4D" w:rsidRPr="006F6E4D">
              <w:rPr>
                <w:rFonts w:ascii="Times New Roman" w:eastAsia="標楷體" w:hAnsi="Times New Roman" w:hint="eastAsia"/>
                <w:color w:val="000000" w:themeColor="text1"/>
                <w:sz w:val="28"/>
                <w:szCs w:val="28"/>
              </w:rPr>
              <w:t>畜牧處</w:t>
            </w:r>
          </w:p>
        </w:tc>
        <w:tc>
          <w:tcPr>
            <w:tcW w:w="3402" w:type="dxa"/>
            <w:tcBorders>
              <w:left w:val="single" w:sz="4" w:space="0" w:color="auto"/>
            </w:tcBorders>
            <w:vAlign w:val="center"/>
          </w:tcPr>
          <w:p w14:paraId="22872604" w14:textId="77777777" w:rsidR="006F6E4D" w:rsidRPr="006F6E4D" w:rsidRDefault="006F6E4D"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6F6E4D">
              <w:rPr>
                <w:rFonts w:ascii="Times New Roman" w:eastAsia="標楷體" w:hAnsi="Times New Roman" w:hint="eastAsia"/>
                <w:color w:val="000000" w:themeColor="text1"/>
                <w:sz w:val="28"/>
                <w:szCs w:val="28"/>
              </w:rPr>
              <w:t>家禽交易行情</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肉鵝</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番鴨</w:t>
            </w:r>
            <w:r w:rsidRPr="006F6E4D">
              <w:rPr>
                <w:rFonts w:ascii="Times New Roman" w:eastAsia="標楷體" w:hAnsi="Times New Roman" w:hint="eastAsia"/>
                <w:color w:val="000000" w:themeColor="text1"/>
                <w:sz w:val="28"/>
                <w:szCs w:val="28"/>
              </w:rPr>
              <w:t>/</w:t>
            </w:r>
            <w:r w:rsidRPr="006F6E4D">
              <w:rPr>
                <w:rFonts w:ascii="Times New Roman" w:eastAsia="標楷體" w:hAnsi="Times New Roman" w:hint="eastAsia"/>
                <w:color w:val="000000" w:themeColor="text1"/>
                <w:sz w:val="28"/>
                <w:szCs w:val="28"/>
              </w:rPr>
              <w:t>鴨蛋</w:t>
            </w:r>
            <w:r w:rsidRPr="006F6E4D">
              <w:rPr>
                <w:rFonts w:ascii="Times New Roman" w:eastAsia="標楷體" w:hAnsi="Times New Roman" w:hint="eastAsia"/>
                <w:color w:val="000000" w:themeColor="text1"/>
                <w:sz w:val="28"/>
                <w:szCs w:val="28"/>
              </w:rPr>
              <w:t>)</w:t>
            </w:r>
          </w:p>
        </w:tc>
        <w:tc>
          <w:tcPr>
            <w:tcW w:w="1912" w:type="dxa"/>
            <w:tcBorders>
              <w:left w:val="single" w:sz="4" w:space="0" w:color="auto"/>
            </w:tcBorders>
            <w:vAlign w:val="center"/>
          </w:tcPr>
          <w:p w14:paraId="35CA2F3C" w14:textId="77777777" w:rsidR="006F6E4D" w:rsidRPr="00A34E56" w:rsidRDefault="0074688F" w:rsidP="006F6E4D">
            <w:pPr>
              <w:tabs>
                <w:tab w:val="left" w:pos="644"/>
              </w:tabs>
              <w:adjustRightInd w:val="0"/>
              <w:spacing w:before="50" w:line="480" w:lineRule="exact"/>
              <w:jc w:val="both"/>
              <w:rPr>
                <w:rFonts w:ascii="Times New Roman" w:hAnsi="Times New Roman"/>
                <w:sz w:val="28"/>
                <w:szCs w:val="28"/>
              </w:rPr>
            </w:pPr>
            <w:r w:rsidRPr="00A34E56">
              <w:rPr>
                <w:rFonts w:ascii="Times New Roman" w:hAnsi="Times New Roman"/>
                <w:rPrChange w:id="31" w:author="Windows 使用者" w:date="2017-03-29T11:16:00Z">
                  <w:rPr/>
                </w:rPrChange>
              </w:rPr>
              <w:fldChar w:fldCharType="begin"/>
            </w:r>
            <w:r w:rsidRPr="00A34E56">
              <w:rPr>
                <w:rFonts w:ascii="Times New Roman" w:hAnsi="Times New Roman"/>
                <w:rPrChange w:id="32" w:author="Windows 使用者" w:date="2017-03-29T11:16:00Z">
                  <w:rPr/>
                </w:rPrChange>
              </w:rPr>
              <w:instrText xml:space="preserve"> HYPERLINK "http://www.naif.org.tw/" \t "_blank" </w:instrText>
            </w:r>
            <w:r w:rsidRPr="00A34E56">
              <w:rPr>
                <w:rFonts w:ascii="Times New Roman" w:hAnsi="Times New Roman"/>
                <w:rPrChange w:id="33" w:author="Windows 使用者" w:date="2017-03-29T11:16:00Z">
                  <w:rPr>
                    <w:rStyle w:val="a3"/>
                    <w:rFonts w:ascii="Times New Roman" w:hAnsi="Times New Roman"/>
                    <w:sz w:val="28"/>
                    <w:szCs w:val="28"/>
                  </w:rPr>
                </w:rPrChange>
              </w:rPr>
              <w:fldChar w:fldCharType="separate"/>
            </w:r>
            <w:r w:rsidR="006F6E4D" w:rsidRPr="00A34E56">
              <w:rPr>
                <w:rStyle w:val="a3"/>
                <w:rFonts w:ascii="Times New Roman" w:hAnsi="Times New Roman"/>
                <w:sz w:val="28"/>
                <w:szCs w:val="28"/>
              </w:rPr>
              <w:t>http://www.naif.org.tw/</w:t>
            </w:r>
            <w:r w:rsidRPr="00A34E56">
              <w:rPr>
                <w:rStyle w:val="a3"/>
                <w:rFonts w:ascii="Times New Roman" w:hAnsi="Times New Roman"/>
                <w:sz w:val="28"/>
                <w:szCs w:val="28"/>
                <w:rPrChange w:id="34" w:author="Windows 使用者" w:date="2017-03-29T11:16:00Z">
                  <w:rPr>
                    <w:rStyle w:val="a3"/>
                    <w:rFonts w:ascii="Times New Roman" w:hAnsi="Times New Roman"/>
                    <w:sz w:val="28"/>
                    <w:szCs w:val="28"/>
                  </w:rPr>
                </w:rPrChange>
              </w:rPr>
              <w:fldChar w:fldCharType="end"/>
            </w:r>
          </w:p>
        </w:tc>
      </w:tr>
      <w:tr w:rsidR="00C73D98" w:rsidRPr="005A6E8F" w14:paraId="130E7359" w14:textId="77777777" w:rsidTr="00E13322">
        <w:trPr>
          <w:trHeight w:val="920"/>
        </w:trPr>
        <w:tc>
          <w:tcPr>
            <w:tcW w:w="2520" w:type="dxa"/>
            <w:vMerge/>
            <w:vAlign w:val="center"/>
          </w:tcPr>
          <w:p w14:paraId="4181801C"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201C9933" w14:textId="77777777" w:rsidR="00C73D98" w:rsidRDefault="00C73D98" w:rsidP="00C73D98">
            <w:pPr>
              <w:tabs>
                <w:tab w:val="left" w:pos="80"/>
              </w:tabs>
              <w:adjustRightInd w:val="0"/>
              <w:spacing w:before="50" w:line="480" w:lineRule="exact"/>
              <w:rPr>
                <w:rFonts w:ascii="Times New Roman" w:eastAsia="標楷體" w:hAnsi="Times New Roman"/>
                <w:color w:val="000000" w:themeColor="text1"/>
                <w:sz w:val="28"/>
                <w:szCs w:val="28"/>
              </w:rPr>
            </w:pPr>
            <w:r w:rsidRPr="00C73D98">
              <w:rPr>
                <w:rFonts w:ascii="Times New Roman" w:eastAsia="標楷體" w:hAnsi="Times New Roman"/>
                <w:color w:val="000000" w:themeColor="text1"/>
                <w:sz w:val="28"/>
                <w:szCs w:val="28"/>
              </w:rPr>
              <w:tab/>
            </w:r>
            <w:r w:rsidRPr="00C73D98">
              <w:rPr>
                <w:rFonts w:ascii="Times New Roman" w:eastAsia="標楷體" w:hAnsi="Times New Roman" w:hint="eastAsia"/>
                <w:color w:val="000000" w:themeColor="text1"/>
                <w:sz w:val="28"/>
                <w:szCs w:val="28"/>
              </w:rPr>
              <w:t>臺中市政府經濟發展局</w:t>
            </w:r>
          </w:p>
        </w:tc>
        <w:tc>
          <w:tcPr>
            <w:tcW w:w="3402" w:type="dxa"/>
            <w:tcBorders>
              <w:left w:val="single" w:sz="4" w:space="0" w:color="auto"/>
            </w:tcBorders>
            <w:vAlign w:val="center"/>
          </w:tcPr>
          <w:p w14:paraId="042E0A01" w14:textId="77777777" w:rsidR="00C73D98" w:rsidRDefault="00C73D98"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臺中市民有市場名冊</w:t>
            </w:r>
          </w:p>
        </w:tc>
        <w:tc>
          <w:tcPr>
            <w:tcW w:w="1912" w:type="dxa"/>
            <w:tcBorders>
              <w:left w:val="single" w:sz="4" w:space="0" w:color="auto"/>
            </w:tcBorders>
            <w:vAlign w:val="center"/>
          </w:tcPr>
          <w:p w14:paraId="75427EFC" w14:textId="77777777" w:rsidR="00C73D98" w:rsidRPr="00A34E56" w:rsidRDefault="0074688F" w:rsidP="006F6E4D">
            <w:pPr>
              <w:tabs>
                <w:tab w:val="left" w:pos="644"/>
              </w:tabs>
              <w:adjustRightInd w:val="0"/>
              <w:spacing w:before="50" w:line="480" w:lineRule="exact"/>
              <w:jc w:val="both"/>
              <w:rPr>
                <w:rFonts w:ascii="Times New Roman" w:eastAsia="標楷體" w:hAnsi="Times New Roman"/>
                <w:color w:val="000000" w:themeColor="text1"/>
                <w:sz w:val="28"/>
                <w:szCs w:val="28"/>
                <w:rPrChange w:id="35" w:author="Windows 使用者" w:date="2017-03-29T11:16:00Z">
                  <w:rPr>
                    <w:rFonts w:ascii="標楷體" w:eastAsia="標楷體" w:hAnsi="標楷體"/>
                    <w:color w:val="000000" w:themeColor="text1"/>
                    <w:sz w:val="28"/>
                    <w:szCs w:val="28"/>
                  </w:rPr>
                </w:rPrChange>
              </w:rPr>
            </w:pPr>
            <w:r w:rsidRPr="00A34E56">
              <w:rPr>
                <w:rFonts w:ascii="Times New Roman" w:hAnsi="Times New Roman"/>
                <w:rPrChange w:id="36" w:author="Windows 使用者" w:date="2017-03-29T11:16:00Z">
                  <w:rPr/>
                </w:rPrChange>
              </w:rPr>
              <w:fldChar w:fldCharType="begin"/>
            </w:r>
            <w:r w:rsidRPr="00A34E56">
              <w:rPr>
                <w:rFonts w:ascii="Times New Roman" w:hAnsi="Times New Roman"/>
                <w:rPrChange w:id="37" w:author="Windows 使用者" w:date="2017-03-29T11:16:00Z">
                  <w:rPr/>
                </w:rPrChange>
              </w:rPr>
              <w:instrText xml:space="preserve"> HYPERLINK "http://data.gov.tw/node/37466" </w:instrText>
            </w:r>
            <w:r w:rsidRPr="00A34E56">
              <w:rPr>
                <w:rFonts w:ascii="Times New Roman" w:hAnsi="Times New Roman"/>
                <w:rPrChange w:id="38" w:author="Windows 使用者" w:date="2017-03-29T11:16:00Z">
                  <w:rPr>
                    <w:rStyle w:val="a3"/>
                    <w:rFonts w:ascii="標楷體" w:eastAsia="標楷體" w:hAnsi="標楷體"/>
                    <w:sz w:val="28"/>
                    <w:szCs w:val="28"/>
                  </w:rPr>
                </w:rPrChange>
              </w:rPr>
              <w:fldChar w:fldCharType="separate"/>
            </w:r>
            <w:r w:rsidR="00C73D98" w:rsidRPr="00A34E56">
              <w:rPr>
                <w:rStyle w:val="a3"/>
                <w:rFonts w:ascii="Times New Roman" w:eastAsia="標楷體" w:hAnsi="Times New Roman"/>
                <w:sz w:val="28"/>
                <w:szCs w:val="28"/>
                <w:rPrChange w:id="39" w:author="Windows 使用者" w:date="2017-03-29T11:16:00Z">
                  <w:rPr>
                    <w:rStyle w:val="a3"/>
                    <w:rFonts w:ascii="標楷體" w:eastAsia="標楷體" w:hAnsi="標楷體"/>
                    <w:sz w:val="28"/>
                    <w:szCs w:val="28"/>
                  </w:rPr>
                </w:rPrChange>
              </w:rPr>
              <w:t>http://data.gov.tw/node/37466</w:t>
            </w:r>
            <w:r w:rsidRPr="00A34E56">
              <w:rPr>
                <w:rStyle w:val="a3"/>
                <w:rFonts w:ascii="Times New Roman" w:eastAsia="標楷體" w:hAnsi="Times New Roman"/>
                <w:sz w:val="28"/>
                <w:szCs w:val="28"/>
                <w:rPrChange w:id="40" w:author="Windows 使用者" w:date="2017-03-29T11:16:00Z">
                  <w:rPr>
                    <w:rStyle w:val="a3"/>
                    <w:rFonts w:ascii="標楷體" w:eastAsia="標楷體" w:hAnsi="標楷體"/>
                    <w:sz w:val="28"/>
                    <w:szCs w:val="28"/>
                  </w:rPr>
                </w:rPrChange>
              </w:rPr>
              <w:fldChar w:fldCharType="end"/>
            </w:r>
          </w:p>
        </w:tc>
      </w:tr>
      <w:tr w:rsidR="00C73D98" w:rsidRPr="005A6E8F" w14:paraId="000A56BC" w14:textId="77777777" w:rsidTr="00E13322">
        <w:trPr>
          <w:trHeight w:val="920"/>
        </w:trPr>
        <w:tc>
          <w:tcPr>
            <w:tcW w:w="2520" w:type="dxa"/>
            <w:vMerge/>
            <w:vAlign w:val="center"/>
          </w:tcPr>
          <w:p w14:paraId="2C6BE317"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41F3C751" w14:textId="77777777" w:rsidR="00C73D98" w:rsidRDefault="00C73D98" w:rsidP="006F6E4D">
            <w:pPr>
              <w:tabs>
                <w:tab w:val="left" w:pos="644"/>
              </w:tabs>
              <w:adjustRightInd w:val="0"/>
              <w:spacing w:before="50" w:line="480" w:lineRule="exact"/>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桃園市政府經濟發展局</w:t>
            </w:r>
          </w:p>
        </w:tc>
        <w:tc>
          <w:tcPr>
            <w:tcW w:w="3402" w:type="dxa"/>
            <w:tcBorders>
              <w:left w:val="single" w:sz="4" w:space="0" w:color="auto"/>
            </w:tcBorders>
            <w:vAlign w:val="center"/>
          </w:tcPr>
          <w:p w14:paraId="40323FB9" w14:textId="77777777" w:rsidR="00C73D98" w:rsidRDefault="00C73D98"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桃園市公營市場</w:t>
            </w:r>
          </w:p>
        </w:tc>
        <w:tc>
          <w:tcPr>
            <w:tcW w:w="1912" w:type="dxa"/>
            <w:tcBorders>
              <w:left w:val="single" w:sz="4" w:space="0" w:color="auto"/>
            </w:tcBorders>
            <w:vAlign w:val="center"/>
          </w:tcPr>
          <w:p w14:paraId="62C3791E" w14:textId="77777777" w:rsidR="00C73D98" w:rsidRPr="00A34E56" w:rsidRDefault="0074688F" w:rsidP="006F6E4D">
            <w:pPr>
              <w:tabs>
                <w:tab w:val="left" w:pos="644"/>
              </w:tabs>
              <w:adjustRightInd w:val="0"/>
              <w:spacing w:before="50" w:line="480" w:lineRule="exact"/>
              <w:jc w:val="both"/>
              <w:rPr>
                <w:rFonts w:ascii="Times New Roman" w:eastAsia="標楷體" w:hAnsi="Times New Roman"/>
                <w:color w:val="000000" w:themeColor="text1"/>
                <w:sz w:val="28"/>
                <w:szCs w:val="28"/>
                <w:rPrChange w:id="41" w:author="Windows 使用者" w:date="2017-03-29T11:16:00Z">
                  <w:rPr>
                    <w:rFonts w:ascii="標楷體" w:eastAsia="標楷體" w:hAnsi="標楷體"/>
                    <w:color w:val="000000" w:themeColor="text1"/>
                    <w:sz w:val="28"/>
                    <w:szCs w:val="28"/>
                  </w:rPr>
                </w:rPrChange>
              </w:rPr>
            </w:pPr>
            <w:r w:rsidRPr="00A34E56">
              <w:rPr>
                <w:rFonts w:ascii="Times New Roman" w:hAnsi="Times New Roman"/>
                <w:rPrChange w:id="42" w:author="Windows 使用者" w:date="2017-03-29T11:16:00Z">
                  <w:rPr/>
                </w:rPrChange>
              </w:rPr>
              <w:fldChar w:fldCharType="begin"/>
            </w:r>
            <w:r w:rsidRPr="00A34E56">
              <w:rPr>
                <w:rFonts w:ascii="Times New Roman" w:hAnsi="Times New Roman"/>
                <w:rPrChange w:id="43" w:author="Windows 使用者" w:date="2017-03-29T11:16:00Z">
                  <w:rPr/>
                </w:rPrChange>
              </w:rPr>
              <w:instrText xml:space="preserve"> HYPERLINK "http://data.gov.tw/node/43234" </w:instrText>
            </w:r>
            <w:r w:rsidRPr="00A34E56">
              <w:rPr>
                <w:rFonts w:ascii="Times New Roman" w:hAnsi="Times New Roman"/>
                <w:rPrChange w:id="44" w:author="Windows 使用者" w:date="2017-03-29T11:16:00Z">
                  <w:rPr>
                    <w:rStyle w:val="a3"/>
                    <w:rFonts w:ascii="標楷體" w:eastAsia="標楷體" w:hAnsi="標楷體"/>
                    <w:sz w:val="28"/>
                    <w:szCs w:val="28"/>
                  </w:rPr>
                </w:rPrChange>
              </w:rPr>
              <w:fldChar w:fldCharType="separate"/>
            </w:r>
            <w:r w:rsidR="00C73D98" w:rsidRPr="00A34E56">
              <w:rPr>
                <w:rStyle w:val="a3"/>
                <w:rFonts w:ascii="Times New Roman" w:eastAsia="標楷體" w:hAnsi="Times New Roman"/>
                <w:sz w:val="28"/>
                <w:szCs w:val="28"/>
                <w:rPrChange w:id="45" w:author="Windows 使用者" w:date="2017-03-29T11:16:00Z">
                  <w:rPr>
                    <w:rStyle w:val="a3"/>
                    <w:rFonts w:ascii="標楷體" w:eastAsia="標楷體" w:hAnsi="標楷體"/>
                    <w:sz w:val="28"/>
                    <w:szCs w:val="28"/>
                  </w:rPr>
                </w:rPrChange>
              </w:rPr>
              <w:t>http://data.gov.tw/node/43234</w:t>
            </w:r>
            <w:r w:rsidRPr="00A34E56">
              <w:rPr>
                <w:rStyle w:val="a3"/>
                <w:rFonts w:ascii="Times New Roman" w:eastAsia="標楷體" w:hAnsi="Times New Roman"/>
                <w:sz w:val="28"/>
                <w:szCs w:val="28"/>
                <w:rPrChange w:id="46" w:author="Windows 使用者" w:date="2017-03-29T11:16:00Z">
                  <w:rPr>
                    <w:rStyle w:val="a3"/>
                    <w:rFonts w:ascii="標楷體" w:eastAsia="標楷體" w:hAnsi="標楷體"/>
                    <w:sz w:val="28"/>
                    <w:szCs w:val="28"/>
                  </w:rPr>
                </w:rPrChange>
              </w:rPr>
              <w:fldChar w:fldCharType="end"/>
            </w:r>
          </w:p>
        </w:tc>
      </w:tr>
      <w:tr w:rsidR="00C73D98" w:rsidRPr="005A6E8F" w14:paraId="21715DDA" w14:textId="77777777" w:rsidTr="00E13322">
        <w:trPr>
          <w:trHeight w:val="920"/>
        </w:trPr>
        <w:tc>
          <w:tcPr>
            <w:tcW w:w="2520" w:type="dxa"/>
            <w:vMerge/>
            <w:vAlign w:val="center"/>
          </w:tcPr>
          <w:p w14:paraId="27AE0DD1"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5B54C226" w14:textId="77777777" w:rsidR="00C73D98" w:rsidRDefault="00C73D98" w:rsidP="006F6E4D">
            <w:pPr>
              <w:tabs>
                <w:tab w:val="left" w:pos="644"/>
              </w:tabs>
              <w:adjustRightInd w:val="0"/>
              <w:spacing w:before="50" w:line="480" w:lineRule="exact"/>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新竹市政府</w:t>
            </w:r>
          </w:p>
        </w:tc>
        <w:tc>
          <w:tcPr>
            <w:tcW w:w="3402" w:type="dxa"/>
            <w:tcBorders>
              <w:left w:val="single" w:sz="4" w:space="0" w:color="auto"/>
            </w:tcBorders>
            <w:vAlign w:val="center"/>
          </w:tcPr>
          <w:p w14:paraId="5DA90E42" w14:textId="77777777" w:rsidR="00C73D98" w:rsidRDefault="00C73D98"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C73D98">
              <w:rPr>
                <w:rFonts w:ascii="Times New Roman" w:eastAsia="標楷體" w:hAnsi="Times New Roman" w:hint="eastAsia"/>
                <w:color w:val="000000" w:themeColor="text1"/>
                <w:sz w:val="28"/>
                <w:szCs w:val="28"/>
              </w:rPr>
              <w:t>新竹市各市場名冊</w:t>
            </w:r>
          </w:p>
        </w:tc>
        <w:tc>
          <w:tcPr>
            <w:tcW w:w="1912" w:type="dxa"/>
            <w:tcBorders>
              <w:left w:val="single" w:sz="4" w:space="0" w:color="auto"/>
            </w:tcBorders>
            <w:vAlign w:val="center"/>
          </w:tcPr>
          <w:p w14:paraId="3994EDBE" w14:textId="77777777" w:rsidR="00C73D98" w:rsidRPr="00A34E56" w:rsidRDefault="0074688F" w:rsidP="006F6E4D">
            <w:pPr>
              <w:tabs>
                <w:tab w:val="left" w:pos="644"/>
              </w:tabs>
              <w:adjustRightInd w:val="0"/>
              <w:spacing w:before="50" w:line="480" w:lineRule="exact"/>
              <w:jc w:val="both"/>
              <w:rPr>
                <w:rFonts w:ascii="Times New Roman" w:eastAsia="標楷體" w:hAnsi="Times New Roman"/>
                <w:color w:val="000000" w:themeColor="text1"/>
                <w:sz w:val="28"/>
                <w:szCs w:val="28"/>
                <w:rPrChange w:id="47" w:author="Windows 使用者" w:date="2017-03-29T11:16:00Z">
                  <w:rPr>
                    <w:rFonts w:ascii="標楷體" w:eastAsia="標楷體" w:hAnsi="標楷體"/>
                    <w:color w:val="000000" w:themeColor="text1"/>
                    <w:sz w:val="28"/>
                    <w:szCs w:val="28"/>
                  </w:rPr>
                </w:rPrChange>
              </w:rPr>
            </w:pPr>
            <w:r w:rsidRPr="00A34E56">
              <w:rPr>
                <w:rFonts w:ascii="Times New Roman" w:hAnsi="Times New Roman"/>
                <w:rPrChange w:id="48" w:author="Windows 使用者" w:date="2017-03-29T11:16:00Z">
                  <w:rPr/>
                </w:rPrChange>
              </w:rPr>
              <w:fldChar w:fldCharType="begin"/>
            </w:r>
            <w:r w:rsidRPr="00A34E56">
              <w:rPr>
                <w:rFonts w:ascii="Times New Roman" w:hAnsi="Times New Roman"/>
                <w:rPrChange w:id="49" w:author="Windows 使用者" w:date="2017-03-29T11:16:00Z">
                  <w:rPr/>
                </w:rPrChange>
              </w:rPr>
              <w:instrText xml:space="preserve"> HYPERLINK "http://data.gov.tw/node/35684" </w:instrText>
            </w:r>
            <w:r w:rsidRPr="00A34E56">
              <w:rPr>
                <w:rFonts w:ascii="Times New Roman" w:hAnsi="Times New Roman"/>
                <w:rPrChange w:id="50" w:author="Windows 使用者" w:date="2017-03-29T11:16:00Z">
                  <w:rPr>
                    <w:rStyle w:val="a3"/>
                    <w:rFonts w:ascii="標楷體" w:eastAsia="標楷體" w:hAnsi="標楷體"/>
                    <w:sz w:val="28"/>
                    <w:szCs w:val="28"/>
                  </w:rPr>
                </w:rPrChange>
              </w:rPr>
              <w:fldChar w:fldCharType="separate"/>
            </w:r>
            <w:r w:rsidR="00C73D98" w:rsidRPr="00A34E56">
              <w:rPr>
                <w:rStyle w:val="a3"/>
                <w:rFonts w:ascii="Times New Roman" w:eastAsia="標楷體" w:hAnsi="Times New Roman"/>
                <w:sz w:val="28"/>
                <w:szCs w:val="28"/>
                <w:rPrChange w:id="51" w:author="Windows 使用者" w:date="2017-03-29T11:16:00Z">
                  <w:rPr>
                    <w:rStyle w:val="a3"/>
                    <w:rFonts w:ascii="標楷體" w:eastAsia="標楷體" w:hAnsi="標楷體"/>
                    <w:sz w:val="28"/>
                    <w:szCs w:val="28"/>
                  </w:rPr>
                </w:rPrChange>
              </w:rPr>
              <w:t>http://data.gov.tw/node/35684</w:t>
            </w:r>
            <w:r w:rsidRPr="00A34E56">
              <w:rPr>
                <w:rStyle w:val="a3"/>
                <w:rFonts w:ascii="Times New Roman" w:eastAsia="標楷體" w:hAnsi="Times New Roman"/>
                <w:sz w:val="28"/>
                <w:szCs w:val="28"/>
                <w:rPrChange w:id="52" w:author="Windows 使用者" w:date="2017-03-29T11:16:00Z">
                  <w:rPr>
                    <w:rStyle w:val="a3"/>
                    <w:rFonts w:ascii="標楷體" w:eastAsia="標楷體" w:hAnsi="標楷體"/>
                    <w:sz w:val="28"/>
                    <w:szCs w:val="28"/>
                  </w:rPr>
                </w:rPrChange>
              </w:rPr>
              <w:fldChar w:fldCharType="end"/>
            </w:r>
          </w:p>
        </w:tc>
      </w:tr>
      <w:tr w:rsidR="00C73D98" w:rsidRPr="005A6E8F" w14:paraId="29163D19" w14:textId="77777777" w:rsidTr="00E13322">
        <w:trPr>
          <w:trHeight w:val="920"/>
        </w:trPr>
        <w:tc>
          <w:tcPr>
            <w:tcW w:w="2520" w:type="dxa"/>
            <w:vMerge/>
            <w:vAlign w:val="center"/>
          </w:tcPr>
          <w:p w14:paraId="152A4725"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11F80CD8" w14:textId="77777777" w:rsidR="00C73D98" w:rsidRDefault="009C39F9" w:rsidP="009C39F9">
            <w:pPr>
              <w:tabs>
                <w:tab w:val="left" w:pos="80"/>
              </w:tabs>
              <w:adjustRightInd w:val="0"/>
              <w:spacing w:before="50" w:line="480" w:lineRule="exact"/>
              <w:rPr>
                <w:rFonts w:ascii="Times New Roman" w:eastAsia="標楷體" w:hAnsi="Times New Roman"/>
                <w:color w:val="000000" w:themeColor="text1"/>
                <w:sz w:val="28"/>
                <w:szCs w:val="28"/>
              </w:rPr>
            </w:pPr>
            <w:r w:rsidRPr="009C39F9">
              <w:rPr>
                <w:rFonts w:ascii="Times New Roman" w:eastAsia="標楷體" w:hAnsi="Times New Roman"/>
                <w:color w:val="000000" w:themeColor="text1"/>
                <w:sz w:val="28"/>
                <w:szCs w:val="28"/>
              </w:rPr>
              <w:tab/>
            </w:r>
            <w:r w:rsidRPr="009C39F9">
              <w:rPr>
                <w:rFonts w:ascii="Times New Roman" w:eastAsia="標楷體" w:hAnsi="Times New Roman" w:hint="eastAsia"/>
                <w:color w:val="000000" w:themeColor="text1"/>
                <w:sz w:val="28"/>
                <w:szCs w:val="28"/>
              </w:rPr>
              <w:t>新北市政府經濟發展局</w:t>
            </w:r>
          </w:p>
        </w:tc>
        <w:tc>
          <w:tcPr>
            <w:tcW w:w="3402" w:type="dxa"/>
            <w:tcBorders>
              <w:left w:val="single" w:sz="4" w:space="0" w:color="auto"/>
            </w:tcBorders>
            <w:vAlign w:val="center"/>
          </w:tcPr>
          <w:p w14:paraId="741168FF" w14:textId="77777777" w:rsidR="00C73D98" w:rsidRPr="00C73D98" w:rsidRDefault="009C39F9"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9C39F9">
              <w:rPr>
                <w:rFonts w:ascii="Times New Roman" w:eastAsia="標楷體" w:hAnsi="Times New Roman" w:hint="eastAsia"/>
                <w:color w:val="000000" w:themeColor="text1"/>
                <w:sz w:val="28"/>
                <w:szCs w:val="28"/>
              </w:rPr>
              <w:t>新北市公有市場清冊</w:t>
            </w:r>
          </w:p>
        </w:tc>
        <w:tc>
          <w:tcPr>
            <w:tcW w:w="1912" w:type="dxa"/>
            <w:tcBorders>
              <w:left w:val="single" w:sz="4" w:space="0" w:color="auto"/>
            </w:tcBorders>
            <w:vAlign w:val="center"/>
          </w:tcPr>
          <w:p w14:paraId="5AF5F71F" w14:textId="77777777" w:rsidR="00C73D98" w:rsidRPr="00A34E56" w:rsidRDefault="0074688F" w:rsidP="006F6E4D">
            <w:pPr>
              <w:tabs>
                <w:tab w:val="left" w:pos="644"/>
              </w:tabs>
              <w:adjustRightInd w:val="0"/>
              <w:spacing w:before="50" w:line="480" w:lineRule="exact"/>
              <w:jc w:val="both"/>
              <w:rPr>
                <w:rFonts w:ascii="Times New Roman" w:eastAsia="標楷體" w:hAnsi="Times New Roman"/>
                <w:color w:val="000000" w:themeColor="text1"/>
                <w:sz w:val="28"/>
                <w:szCs w:val="28"/>
                <w:rPrChange w:id="53" w:author="Windows 使用者" w:date="2017-03-29T11:16:00Z">
                  <w:rPr>
                    <w:rFonts w:ascii="標楷體" w:eastAsia="標楷體" w:hAnsi="標楷體"/>
                    <w:color w:val="000000" w:themeColor="text1"/>
                    <w:sz w:val="28"/>
                    <w:szCs w:val="28"/>
                  </w:rPr>
                </w:rPrChange>
              </w:rPr>
            </w:pPr>
            <w:r w:rsidRPr="00A34E56">
              <w:rPr>
                <w:rFonts w:ascii="Times New Roman" w:hAnsi="Times New Roman"/>
                <w:rPrChange w:id="54" w:author="Windows 使用者" w:date="2017-03-29T11:16:00Z">
                  <w:rPr/>
                </w:rPrChange>
              </w:rPr>
              <w:fldChar w:fldCharType="begin"/>
            </w:r>
            <w:r w:rsidRPr="00A34E56">
              <w:rPr>
                <w:rFonts w:ascii="Times New Roman" w:hAnsi="Times New Roman"/>
                <w:rPrChange w:id="55" w:author="Windows 使用者" w:date="2017-03-29T11:16:00Z">
                  <w:rPr/>
                </w:rPrChange>
              </w:rPr>
              <w:instrText xml:space="preserve"> HYPERLINK "http://data.gov.tw/node/26607" </w:instrText>
            </w:r>
            <w:r w:rsidRPr="00A34E56">
              <w:rPr>
                <w:rFonts w:ascii="Times New Roman" w:hAnsi="Times New Roman"/>
                <w:rPrChange w:id="56" w:author="Windows 使用者" w:date="2017-03-29T11:16:00Z">
                  <w:rPr>
                    <w:rStyle w:val="a3"/>
                    <w:rFonts w:ascii="標楷體" w:eastAsia="標楷體" w:hAnsi="標楷體"/>
                    <w:sz w:val="28"/>
                    <w:szCs w:val="28"/>
                  </w:rPr>
                </w:rPrChange>
              </w:rPr>
              <w:fldChar w:fldCharType="separate"/>
            </w:r>
            <w:r w:rsidR="009C39F9" w:rsidRPr="00A34E56">
              <w:rPr>
                <w:rStyle w:val="a3"/>
                <w:rFonts w:ascii="Times New Roman" w:eastAsia="標楷體" w:hAnsi="Times New Roman"/>
                <w:sz w:val="28"/>
                <w:szCs w:val="28"/>
                <w:rPrChange w:id="57" w:author="Windows 使用者" w:date="2017-03-29T11:16:00Z">
                  <w:rPr>
                    <w:rStyle w:val="a3"/>
                    <w:rFonts w:ascii="標楷體" w:eastAsia="標楷體" w:hAnsi="標楷體"/>
                    <w:sz w:val="28"/>
                    <w:szCs w:val="28"/>
                  </w:rPr>
                </w:rPrChange>
              </w:rPr>
              <w:t>http://data.gov.tw/node/26607</w:t>
            </w:r>
            <w:r w:rsidRPr="00A34E56">
              <w:rPr>
                <w:rStyle w:val="a3"/>
                <w:rFonts w:ascii="Times New Roman" w:eastAsia="標楷體" w:hAnsi="Times New Roman"/>
                <w:sz w:val="28"/>
                <w:szCs w:val="28"/>
                <w:rPrChange w:id="58" w:author="Windows 使用者" w:date="2017-03-29T11:16:00Z">
                  <w:rPr>
                    <w:rStyle w:val="a3"/>
                    <w:rFonts w:ascii="標楷體" w:eastAsia="標楷體" w:hAnsi="標楷體"/>
                    <w:sz w:val="28"/>
                    <w:szCs w:val="28"/>
                  </w:rPr>
                </w:rPrChange>
              </w:rPr>
              <w:fldChar w:fldCharType="end"/>
            </w:r>
          </w:p>
        </w:tc>
      </w:tr>
      <w:tr w:rsidR="00C73D98" w:rsidRPr="005A6E8F" w14:paraId="21414B56" w14:textId="77777777" w:rsidTr="00E13322">
        <w:trPr>
          <w:trHeight w:val="920"/>
        </w:trPr>
        <w:tc>
          <w:tcPr>
            <w:tcW w:w="2520" w:type="dxa"/>
            <w:vMerge/>
            <w:vAlign w:val="center"/>
          </w:tcPr>
          <w:p w14:paraId="5532C3F1"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1793E8EB" w14:textId="77777777" w:rsidR="00C73D98" w:rsidRDefault="009C39F9" w:rsidP="009C39F9">
            <w:pPr>
              <w:tabs>
                <w:tab w:val="left" w:pos="80"/>
              </w:tabs>
              <w:adjustRightInd w:val="0"/>
              <w:spacing w:before="50" w:line="480" w:lineRule="exact"/>
              <w:rPr>
                <w:rFonts w:ascii="Times New Roman" w:eastAsia="標楷體" w:hAnsi="Times New Roman"/>
                <w:color w:val="000000" w:themeColor="text1"/>
                <w:sz w:val="28"/>
                <w:szCs w:val="28"/>
              </w:rPr>
            </w:pPr>
            <w:r w:rsidRPr="00C73D98">
              <w:rPr>
                <w:rFonts w:ascii="Times New Roman" w:eastAsia="標楷體" w:hAnsi="Times New Roman"/>
                <w:color w:val="000000" w:themeColor="text1"/>
                <w:sz w:val="28"/>
                <w:szCs w:val="28"/>
              </w:rPr>
              <w:tab/>
            </w:r>
            <w:r w:rsidRPr="00C73D98">
              <w:rPr>
                <w:rFonts w:ascii="Times New Roman" w:eastAsia="標楷體" w:hAnsi="Times New Roman" w:hint="eastAsia"/>
                <w:color w:val="000000" w:themeColor="text1"/>
                <w:sz w:val="28"/>
                <w:szCs w:val="28"/>
              </w:rPr>
              <w:t>嘉義縣政府</w:t>
            </w:r>
          </w:p>
        </w:tc>
        <w:tc>
          <w:tcPr>
            <w:tcW w:w="3402" w:type="dxa"/>
            <w:tcBorders>
              <w:left w:val="single" w:sz="4" w:space="0" w:color="auto"/>
            </w:tcBorders>
            <w:vAlign w:val="center"/>
          </w:tcPr>
          <w:p w14:paraId="205B3639" w14:textId="77777777" w:rsidR="00C73D98" w:rsidRDefault="009C39F9"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9C39F9">
              <w:rPr>
                <w:rFonts w:ascii="Times New Roman" w:eastAsia="標楷體" w:hAnsi="Times New Roman" w:hint="eastAsia"/>
                <w:color w:val="000000" w:themeColor="text1"/>
                <w:sz w:val="28"/>
                <w:szCs w:val="28"/>
              </w:rPr>
              <w:t>嘉義縣傳統公有市場位置資訊</w:t>
            </w:r>
          </w:p>
        </w:tc>
        <w:tc>
          <w:tcPr>
            <w:tcW w:w="1912" w:type="dxa"/>
            <w:tcBorders>
              <w:left w:val="single" w:sz="4" w:space="0" w:color="auto"/>
            </w:tcBorders>
            <w:vAlign w:val="center"/>
          </w:tcPr>
          <w:p w14:paraId="663BDAAF" w14:textId="77777777" w:rsidR="00C73D98" w:rsidRPr="00A34E56" w:rsidRDefault="0074688F" w:rsidP="006F6E4D">
            <w:pPr>
              <w:tabs>
                <w:tab w:val="left" w:pos="644"/>
              </w:tabs>
              <w:adjustRightInd w:val="0"/>
              <w:spacing w:before="50" w:line="480" w:lineRule="exact"/>
              <w:jc w:val="both"/>
              <w:rPr>
                <w:rFonts w:ascii="Times New Roman" w:eastAsia="標楷體" w:hAnsi="Times New Roman"/>
                <w:color w:val="000000" w:themeColor="text1"/>
                <w:sz w:val="28"/>
                <w:szCs w:val="28"/>
                <w:rPrChange w:id="59" w:author="Windows 使用者" w:date="2017-03-29T11:16:00Z">
                  <w:rPr>
                    <w:rFonts w:ascii="標楷體" w:eastAsia="標楷體" w:hAnsi="標楷體"/>
                    <w:color w:val="000000" w:themeColor="text1"/>
                    <w:sz w:val="28"/>
                    <w:szCs w:val="28"/>
                  </w:rPr>
                </w:rPrChange>
              </w:rPr>
            </w:pPr>
            <w:r w:rsidRPr="00A34E56">
              <w:rPr>
                <w:rFonts w:ascii="Times New Roman" w:hAnsi="Times New Roman"/>
                <w:rPrChange w:id="60" w:author="Windows 使用者" w:date="2017-03-29T11:16:00Z">
                  <w:rPr/>
                </w:rPrChange>
              </w:rPr>
              <w:fldChar w:fldCharType="begin"/>
            </w:r>
            <w:r w:rsidRPr="00A34E56">
              <w:rPr>
                <w:rFonts w:ascii="Times New Roman" w:hAnsi="Times New Roman"/>
                <w:rPrChange w:id="61" w:author="Windows 使用者" w:date="2017-03-29T11:16:00Z">
                  <w:rPr/>
                </w:rPrChange>
              </w:rPr>
              <w:instrText xml:space="preserve"> HYPERLINK "http://data.gov.tw/node/19699" </w:instrText>
            </w:r>
            <w:r w:rsidRPr="00A34E56">
              <w:rPr>
                <w:rFonts w:ascii="Times New Roman" w:hAnsi="Times New Roman"/>
                <w:rPrChange w:id="62" w:author="Windows 使用者" w:date="2017-03-29T11:16:00Z">
                  <w:rPr>
                    <w:rStyle w:val="a3"/>
                    <w:rFonts w:ascii="標楷體" w:eastAsia="標楷體" w:hAnsi="標楷體"/>
                    <w:sz w:val="28"/>
                    <w:szCs w:val="28"/>
                  </w:rPr>
                </w:rPrChange>
              </w:rPr>
              <w:fldChar w:fldCharType="separate"/>
            </w:r>
            <w:r w:rsidR="009C39F9" w:rsidRPr="00A34E56">
              <w:rPr>
                <w:rStyle w:val="a3"/>
                <w:rFonts w:ascii="Times New Roman" w:eastAsia="標楷體" w:hAnsi="Times New Roman"/>
                <w:sz w:val="28"/>
                <w:szCs w:val="28"/>
                <w:rPrChange w:id="63" w:author="Windows 使用者" w:date="2017-03-29T11:16:00Z">
                  <w:rPr>
                    <w:rStyle w:val="a3"/>
                    <w:rFonts w:ascii="標楷體" w:eastAsia="標楷體" w:hAnsi="標楷體"/>
                    <w:sz w:val="28"/>
                    <w:szCs w:val="28"/>
                  </w:rPr>
                </w:rPrChange>
              </w:rPr>
              <w:t>http://data.gov.tw/node/19699</w:t>
            </w:r>
            <w:r w:rsidRPr="00A34E56">
              <w:rPr>
                <w:rStyle w:val="a3"/>
                <w:rFonts w:ascii="Times New Roman" w:eastAsia="標楷體" w:hAnsi="Times New Roman"/>
                <w:sz w:val="28"/>
                <w:szCs w:val="28"/>
                <w:rPrChange w:id="64" w:author="Windows 使用者" w:date="2017-03-29T11:16:00Z">
                  <w:rPr>
                    <w:rStyle w:val="a3"/>
                    <w:rFonts w:ascii="標楷體" w:eastAsia="標楷體" w:hAnsi="標楷體"/>
                    <w:sz w:val="28"/>
                    <w:szCs w:val="28"/>
                  </w:rPr>
                </w:rPrChange>
              </w:rPr>
              <w:fldChar w:fldCharType="end"/>
            </w:r>
          </w:p>
        </w:tc>
      </w:tr>
      <w:tr w:rsidR="00C73D98" w:rsidRPr="005A6E8F" w14:paraId="055DB5C0" w14:textId="77777777" w:rsidTr="00E13322">
        <w:trPr>
          <w:trHeight w:val="920"/>
        </w:trPr>
        <w:tc>
          <w:tcPr>
            <w:tcW w:w="2520" w:type="dxa"/>
            <w:vMerge/>
            <w:vAlign w:val="center"/>
          </w:tcPr>
          <w:p w14:paraId="60F3DAF6" w14:textId="77777777" w:rsidR="00C73D98" w:rsidRPr="005A6E8F" w:rsidRDefault="00C73D98"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0623FC77" w14:textId="77777777" w:rsidR="00C73D98" w:rsidRDefault="009C39F9" w:rsidP="006F6E4D">
            <w:pPr>
              <w:tabs>
                <w:tab w:val="left" w:pos="644"/>
              </w:tabs>
              <w:adjustRightInd w:val="0"/>
              <w:spacing w:before="50" w:line="480" w:lineRule="exact"/>
              <w:rPr>
                <w:rFonts w:ascii="Times New Roman" w:eastAsia="標楷體" w:hAnsi="Times New Roman"/>
                <w:color w:val="000000" w:themeColor="text1"/>
                <w:sz w:val="28"/>
                <w:szCs w:val="28"/>
              </w:rPr>
            </w:pPr>
            <w:r w:rsidRPr="009C39F9">
              <w:rPr>
                <w:rFonts w:ascii="Times New Roman" w:eastAsia="標楷體" w:hAnsi="Times New Roman" w:hint="eastAsia"/>
                <w:color w:val="000000" w:themeColor="text1"/>
                <w:sz w:val="28"/>
                <w:szCs w:val="28"/>
              </w:rPr>
              <w:t>新北市政府經濟發展局</w:t>
            </w:r>
          </w:p>
        </w:tc>
        <w:tc>
          <w:tcPr>
            <w:tcW w:w="3402" w:type="dxa"/>
            <w:tcBorders>
              <w:left w:val="single" w:sz="4" w:space="0" w:color="auto"/>
            </w:tcBorders>
            <w:vAlign w:val="center"/>
          </w:tcPr>
          <w:p w14:paraId="2D9926B1" w14:textId="77777777" w:rsidR="00C73D98" w:rsidRDefault="009C39F9"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sidRPr="009C39F9">
              <w:rPr>
                <w:rFonts w:ascii="Times New Roman" w:eastAsia="標楷體" w:hAnsi="Times New Roman" w:hint="eastAsia"/>
                <w:color w:val="000000" w:themeColor="text1"/>
                <w:sz w:val="28"/>
                <w:szCs w:val="28"/>
              </w:rPr>
              <w:t>新北市公有超市清冊</w:t>
            </w:r>
          </w:p>
        </w:tc>
        <w:tc>
          <w:tcPr>
            <w:tcW w:w="1912" w:type="dxa"/>
            <w:tcBorders>
              <w:left w:val="single" w:sz="4" w:space="0" w:color="auto"/>
            </w:tcBorders>
            <w:vAlign w:val="center"/>
          </w:tcPr>
          <w:p w14:paraId="676E1663" w14:textId="77777777" w:rsidR="00C73D98" w:rsidRPr="00A34E56" w:rsidRDefault="0074688F" w:rsidP="006F6E4D">
            <w:pPr>
              <w:tabs>
                <w:tab w:val="left" w:pos="644"/>
              </w:tabs>
              <w:adjustRightInd w:val="0"/>
              <w:spacing w:before="50" w:line="480" w:lineRule="exact"/>
              <w:jc w:val="both"/>
              <w:rPr>
                <w:rFonts w:ascii="Times New Roman" w:eastAsia="標楷體" w:hAnsi="Times New Roman"/>
                <w:color w:val="000000" w:themeColor="text1"/>
                <w:sz w:val="28"/>
                <w:szCs w:val="28"/>
                <w:rPrChange w:id="65" w:author="Windows 使用者" w:date="2017-03-29T11:16:00Z">
                  <w:rPr>
                    <w:rFonts w:ascii="標楷體" w:eastAsia="標楷體" w:hAnsi="標楷體"/>
                    <w:color w:val="000000" w:themeColor="text1"/>
                    <w:sz w:val="28"/>
                    <w:szCs w:val="28"/>
                  </w:rPr>
                </w:rPrChange>
              </w:rPr>
            </w:pPr>
            <w:r w:rsidRPr="00A34E56">
              <w:rPr>
                <w:rFonts w:ascii="Times New Roman" w:hAnsi="Times New Roman"/>
                <w:rPrChange w:id="66" w:author="Windows 使用者" w:date="2017-03-29T11:16:00Z">
                  <w:rPr/>
                </w:rPrChange>
              </w:rPr>
              <w:fldChar w:fldCharType="begin"/>
            </w:r>
            <w:r w:rsidRPr="00A34E56">
              <w:rPr>
                <w:rFonts w:ascii="Times New Roman" w:hAnsi="Times New Roman"/>
                <w:rPrChange w:id="67" w:author="Windows 使用者" w:date="2017-03-29T11:16:00Z">
                  <w:rPr/>
                </w:rPrChange>
              </w:rPr>
              <w:instrText xml:space="preserve"> HYPERLINK "http://data.gov.tw/node/37164" </w:instrText>
            </w:r>
            <w:r w:rsidRPr="00A34E56">
              <w:rPr>
                <w:rFonts w:ascii="Times New Roman" w:hAnsi="Times New Roman"/>
                <w:rPrChange w:id="68" w:author="Windows 使用者" w:date="2017-03-29T11:16:00Z">
                  <w:rPr>
                    <w:rStyle w:val="a3"/>
                    <w:rFonts w:ascii="標楷體" w:eastAsia="標楷體" w:hAnsi="標楷體"/>
                    <w:sz w:val="28"/>
                    <w:szCs w:val="28"/>
                  </w:rPr>
                </w:rPrChange>
              </w:rPr>
              <w:fldChar w:fldCharType="separate"/>
            </w:r>
            <w:r w:rsidR="009C39F9" w:rsidRPr="00A34E56">
              <w:rPr>
                <w:rStyle w:val="a3"/>
                <w:rFonts w:ascii="Times New Roman" w:eastAsia="標楷體" w:hAnsi="Times New Roman"/>
                <w:sz w:val="28"/>
                <w:szCs w:val="28"/>
                <w:rPrChange w:id="69" w:author="Windows 使用者" w:date="2017-03-29T11:16:00Z">
                  <w:rPr>
                    <w:rStyle w:val="a3"/>
                    <w:rFonts w:ascii="標楷體" w:eastAsia="標楷體" w:hAnsi="標楷體"/>
                    <w:sz w:val="28"/>
                    <w:szCs w:val="28"/>
                  </w:rPr>
                </w:rPrChange>
              </w:rPr>
              <w:t>http://data.gov.tw/node/37164</w:t>
            </w:r>
            <w:r w:rsidRPr="00A34E56">
              <w:rPr>
                <w:rStyle w:val="a3"/>
                <w:rFonts w:ascii="Times New Roman" w:eastAsia="標楷體" w:hAnsi="Times New Roman"/>
                <w:sz w:val="28"/>
                <w:szCs w:val="28"/>
                <w:rPrChange w:id="70" w:author="Windows 使用者" w:date="2017-03-29T11:16:00Z">
                  <w:rPr>
                    <w:rStyle w:val="a3"/>
                    <w:rFonts w:ascii="標楷體" w:eastAsia="標楷體" w:hAnsi="標楷體"/>
                    <w:sz w:val="28"/>
                    <w:szCs w:val="28"/>
                  </w:rPr>
                </w:rPrChange>
              </w:rPr>
              <w:fldChar w:fldCharType="end"/>
            </w:r>
          </w:p>
        </w:tc>
      </w:tr>
      <w:tr w:rsidR="00A34E56" w:rsidRPr="005A6E8F" w14:paraId="493700E1" w14:textId="77777777" w:rsidTr="00E13322">
        <w:trPr>
          <w:trHeight w:val="920"/>
          <w:ins w:id="71" w:author="Windows 使用者" w:date="2017-03-29T11:15:00Z"/>
        </w:trPr>
        <w:tc>
          <w:tcPr>
            <w:tcW w:w="2520" w:type="dxa"/>
            <w:vMerge/>
            <w:vAlign w:val="center"/>
          </w:tcPr>
          <w:p w14:paraId="44C5094A" w14:textId="77777777" w:rsidR="00A34E56" w:rsidRPr="005A6E8F" w:rsidRDefault="00A34E56" w:rsidP="006F6E4D">
            <w:pPr>
              <w:adjustRightInd w:val="0"/>
              <w:spacing w:before="50" w:line="480" w:lineRule="exact"/>
              <w:jc w:val="distribute"/>
              <w:rPr>
                <w:ins w:id="72" w:author="Windows 使用者" w:date="2017-03-29T11:15:00Z"/>
                <w:rFonts w:ascii="Times New Roman" w:eastAsia="標楷體" w:hAnsi="Times New Roman"/>
                <w:sz w:val="28"/>
                <w:szCs w:val="28"/>
              </w:rPr>
            </w:pPr>
          </w:p>
        </w:tc>
        <w:tc>
          <w:tcPr>
            <w:tcW w:w="1886" w:type="dxa"/>
            <w:tcBorders>
              <w:right w:val="single" w:sz="4" w:space="0" w:color="auto"/>
            </w:tcBorders>
            <w:vAlign w:val="center"/>
          </w:tcPr>
          <w:p w14:paraId="560247B4" w14:textId="40243FC0" w:rsidR="00A34E56" w:rsidRDefault="00A34E56" w:rsidP="006F6E4D">
            <w:pPr>
              <w:tabs>
                <w:tab w:val="left" w:pos="644"/>
              </w:tabs>
              <w:adjustRightInd w:val="0"/>
              <w:spacing w:before="50" w:line="480" w:lineRule="exact"/>
              <w:rPr>
                <w:ins w:id="73" w:author="Windows 使用者" w:date="2017-03-29T11:15:00Z"/>
                <w:rFonts w:ascii="Times New Roman" w:eastAsia="標楷體" w:hAnsi="Times New Roman"/>
                <w:color w:val="000000" w:themeColor="text1"/>
                <w:sz w:val="28"/>
                <w:szCs w:val="28"/>
              </w:rPr>
            </w:pPr>
            <w:ins w:id="74" w:author="Windows 使用者" w:date="2017-03-29T11:15:00Z">
              <w:r w:rsidRPr="00A34E56">
                <w:rPr>
                  <w:rFonts w:ascii="Times New Roman" w:eastAsia="標楷體" w:hAnsi="Times New Roman" w:hint="eastAsia"/>
                  <w:color w:val="000000" w:themeColor="text1"/>
                  <w:sz w:val="28"/>
                  <w:szCs w:val="28"/>
                </w:rPr>
                <w:t>經濟部能源</w:t>
              </w:r>
              <w:r w:rsidRPr="00A34E56">
                <w:rPr>
                  <w:rFonts w:ascii="Times New Roman" w:eastAsia="標楷體" w:hAnsi="Times New Roman" w:hint="eastAsia"/>
                  <w:color w:val="000000" w:themeColor="text1"/>
                  <w:sz w:val="28"/>
                  <w:szCs w:val="28"/>
                </w:rPr>
                <w:lastRenderedPageBreak/>
                <w:t>局</w:t>
              </w:r>
            </w:ins>
          </w:p>
        </w:tc>
        <w:tc>
          <w:tcPr>
            <w:tcW w:w="3402" w:type="dxa"/>
            <w:tcBorders>
              <w:left w:val="single" w:sz="4" w:space="0" w:color="auto"/>
            </w:tcBorders>
            <w:vAlign w:val="center"/>
          </w:tcPr>
          <w:p w14:paraId="3085ACD8" w14:textId="128E5645" w:rsidR="00A34E56" w:rsidRDefault="00A34E56" w:rsidP="006F6E4D">
            <w:pPr>
              <w:tabs>
                <w:tab w:val="left" w:pos="644"/>
              </w:tabs>
              <w:adjustRightInd w:val="0"/>
              <w:spacing w:before="50" w:line="480" w:lineRule="exact"/>
              <w:jc w:val="both"/>
              <w:rPr>
                <w:ins w:id="75" w:author="Windows 使用者" w:date="2017-03-29T11:15:00Z"/>
                <w:rFonts w:ascii="Times New Roman" w:eastAsia="標楷體" w:hAnsi="Times New Roman"/>
                <w:color w:val="000000" w:themeColor="text1"/>
                <w:sz w:val="28"/>
                <w:szCs w:val="28"/>
              </w:rPr>
            </w:pPr>
            <w:ins w:id="76" w:author="Windows 使用者" w:date="2017-03-29T11:15:00Z">
              <w:r w:rsidRPr="00A34E56">
                <w:rPr>
                  <w:rFonts w:ascii="Times New Roman" w:eastAsia="標楷體" w:hAnsi="Times New Roman" w:hint="eastAsia"/>
                  <w:color w:val="000000" w:themeColor="text1"/>
                  <w:sz w:val="28"/>
                  <w:szCs w:val="28"/>
                </w:rPr>
                <w:lastRenderedPageBreak/>
                <w:t>油價即時管理與分析系統</w:t>
              </w:r>
            </w:ins>
          </w:p>
        </w:tc>
        <w:tc>
          <w:tcPr>
            <w:tcW w:w="1912" w:type="dxa"/>
            <w:tcBorders>
              <w:left w:val="single" w:sz="4" w:space="0" w:color="auto"/>
            </w:tcBorders>
            <w:vAlign w:val="center"/>
          </w:tcPr>
          <w:p w14:paraId="134495E4" w14:textId="1C2C0081" w:rsidR="00A34E56" w:rsidRPr="00A34E56" w:rsidRDefault="00A34E56" w:rsidP="006F6E4D">
            <w:pPr>
              <w:tabs>
                <w:tab w:val="left" w:pos="644"/>
              </w:tabs>
              <w:adjustRightInd w:val="0"/>
              <w:spacing w:before="50" w:line="480" w:lineRule="exact"/>
              <w:jc w:val="both"/>
              <w:rPr>
                <w:ins w:id="77" w:author="Windows 使用者" w:date="2017-03-29T11:15:00Z"/>
                <w:rFonts w:ascii="Times New Roman" w:eastAsia="標楷體" w:hAnsi="Times New Roman"/>
                <w:color w:val="000000" w:themeColor="text1"/>
                <w:sz w:val="28"/>
                <w:szCs w:val="28"/>
                <w:rPrChange w:id="78" w:author="Windows 使用者" w:date="2017-03-29T11:16:00Z">
                  <w:rPr>
                    <w:ins w:id="79" w:author="Windows 使用者" w:date="2017-03-29T11:15:00Z"/>
                    <w:rFonts w:ascii="標楷體" w:eastAsia="標楷體" w:hAnsi="標楷體"/>
                    <w:color w:val="000000" w:themeColor="text1"/>
                    <w:sz w:val="28"/>
                    <w:szCs w:val="28"/>
                  </w:rPr>
                </w:rPrChange>
              </w:rPr>
            </w:pPr>
            <w:ins w:id="80" w:author="Windows 使用者" w:date="2017-03-29T11:16:00Z">
              <w:r w:rsidRPr="00A34E56">
                <w:rPr>
                  <w:rFonts w:ascii="Times New Roman" w:eastAsia="標楷體" w:hAnsi="Times New Roman"/>
                  <w:color w:val="000000" w:themeColor="text1"/>
                  <w:sz w:val="28"/>
                  <w:szCs w:val="28"/>
                  <w:rPrChange w:id="81" w:author="Windows 使用者" w:date="2017-03-29T11:16:00Z">
                    <w:rPr>
                      <w:rFonts w:ascii="標楷體" w:eastAsia="標楷體" w:hAnsi="標楷體"/>
                      <w:color w:val="000000" w:themeColor="text1"/>
                      <w:sz w:val="28"/>
                      <w:szCs w:val="28"/>
                    </w:rPr>
                  </w:rPrChange>
                </w:rPr>
                <w:fldChar w:fldCharType="begin"/>
              </w:r>
              <w:r w:rsidRPr="00A34E56">
                <w:rPr>
                  <w:rFonts w:ascii="Times New Roman" w:eastAsia="標楷體" w:hAnsi="Times New Roman"/>
                  <w:color w:val="000000" w:themeColor="text1"/>
                  <w:sz w:val="28"/>
                  <w:szCs w:val="28"/>
                  <w:rPrChange w:id="82" w:author="Windows 使用者" w:date="2017-03-29T11:16:00Z">
                    <w:rPr>
                      <w:rFonts w:ascii="標楷體" w:eastAsia="標楷體" w:hAnsi="標楷體"/>
                      <w:color w:val="000000" w:themeColor="text1"/>
                      <w:sz w:val="28"/>
                      <w:szCs w:val="28"/>
                    </w:rPr>
                  </w:rPrChange>
                </w:rPr>
                <w:instrText xml:space="preserve"> HYPERLINK "https://www2.moeaboe.gov.tw/oil102/" \t "_blank" </w:instrText>
              </w:r>
              <w:r w:rsidRPr="00A34E56">
                <w:rPr>
                  <w:rFonts w:ascii="Times New Roman" w:eastAsia="標楷體" w:hAnsi="Times New Roman"/>
                  <w:color w:val="000000" w:themeColor="text1"/>
                  <w:sz w:val="28"/>
                  <w:szCs w:val="28"/>
                  <w:rPrChange w:id="83" w:author="Windows 使用者" w:date="2017-03-29T11:16:00Z">
                    <w:rPr>
                      <w:rFonts w:ascii="標楷體" w:eastAsia="標楷體" w:hAnsi="標楷體"/>
                      <w:color w:val="000000" w:themeColor="text1"/>
                      <w:sz w:val="28"/>
                      <w:szCs w:val="28"/>
                    </w:rPr>
                  </w:rPrChange>
                </w:rPr>
                <w:fldChar w:fldCharType="separate"/>
              </w:r>
              <w:r w:rsidRPr="00A34E56">
                <w:rPr>
                  <w:rStyle w:val="a3"/>
                  <w:rFonts w:ascii="Times New Roman" w:eastAsia="標楷體" w:hAnsi="Times New Roman"/>
                  <w:sz w:val="28"/>
                  <w:szCs w:val="28"/>
                  <w:rPrChange w:id="84" w:author="Windows 使用者" w:date="2017-03-29T11:16:00Z">
                    <w:rPr>
                      <w:rStyle w:val="a3"/>
                      <w:rFonts w:ascii="標楷體" w:eastAsia="標楷體" w:hAnsi="標楷體"/>
                      <w:sz w:val="28"/>
                      <w:szCs w:val="28"/>
                    </w:rPr>
                  </w:rPrChange>
                </w:rPr>
                <w:t>https://www2.</w:t>
              </w:r>
              <w:r w:rsidRPr="00A34E56">
                <w:rPr>
                  <w:rStyle w:val="a3"/>
                  <w:rFonts w:ascii="Times New Roman" w:eastAsia="標楷體" w:hAnsi="Times New Roman"/>
                  <w:sz w:val="28"/>
                  <w:szCs w:val="28"/>
                  <w:rPrChange w:id="85" w:author="Windows 使用者" w:date="2017-03-29T11:16:00Z">
                    <w:rPr>
                      <w:rStyle w:val="a3"/>
                      <w:rFonts w:ascii="標楷體" w:eastAsia="標楷體" w:hAnsi="標楷體"/>
                      <w:sz w:val="28"/>
                      <w:szCs w:val="28"/>
                    </w:rPr>
                  </w:rPrChange>
                </w:rPr>
                <w:lastRenderedPageBreak/>
                <w:t>moeaboe.gov.tw/oil102/</w:t>
              </w:r>
              <w:r w:rsidRPr="00A34E56">
                <w:rPr>
                  <w:rFonts w:ascii="Times New Roman" w:eastAsia="標楷體" w:hAnsi="Times New Roman"/>
                  <w:color w:val="000000" w:themeColor="text1"/>
                  <w:sz w:val="28"/>
                  <w:szCs w:val="28"/>
                  <w:rPrChange w:id="86" w:author="Windows 使用者" w:date="2017-03-29T11:16:00Z">
                    <w:rPr>
                      <w:rFonts w:ascii="標楷體" w:eastAsia="標楷體" w:hAnsi="標楷體"/>
                      <w:color w:val="000000" w:themeColor="text1"/>
                      <w:sz w:val="28"/>
                      <w:szCs w:val="28"/>
                    </w:rPr>
                  </w:rPrChange>
                </w:rPr>
                <w:fldChar w:fldCharType="end"/>
              </w:r>
            </w:ins>
          </w:p>
        </w:tc>
      </w:tr>
      <w:tr w:rsidR="006F6E4D" w:rsidRPr="005A6E8F" w14:paraId="795B42B0" w14:textId="77777777" w:rsidTr="00E13322">
        <w:trPr>
          <w:trHeight w:val="920"/>
        </w:trPr>
        <w:tc>
          <w:tcPr>
            <w:tcW w:w="2520" w:type="dxa"/>
            <w:vMerge/>
            <w:vAlign w:val="center"/>
          </w:tcPr>
          <w:p w14:paraId="77123BCC" w14:textId="77777777"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118CF208" w14:textId="77777777" w:rsidR="006F6E4D" w:rsidRPr="006F6E4D" w:rsidRDefault="00360603" w:rsidP="006F6E4D">
            <w:pPr>
              <w:tabs>
                <w:tab w:val="left" w:pos="644"/>
              </w:tabs>
              <w:adjustRightInd w:val="0"/>
              <w:spacing w:before="50" w:line="480" w:lineRule="exact"/>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w:t>
            </w:r>
          </w:p>
        </w:tc>
        <w:tc>
          <w:tcPr>
            <w:tcW w:w="3402" w:type="dxa"/>
            <w:tcBorders>
              <w:left w:val="single" w:sz="4" w:space="0" w:color="auto"/>
            </w:tcBorders>
            <w:vAlign w:val="center"/>
          </w:tcPr>
          <w:p w14:paraId="672DC631" w14:textId="77777777" w:rsidR="006F6E4D" w:rsidRPr="006F6E4D" w:rsidRDefault="00360603"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網路食譜</w:t>
            </w:r>
          </w:p>
        </w:tc>
        <w:tc>
          <w:tcPr>
            <w:tcW w:w="1912" w:type="dxa"/>
            <w:tcBorders>
              <w:left w:val="single" w:sz="4" w:space="0" w:color="auto"/>
            </w:tcBorders>
            <w:vAlign w:val="center"/>
          </w:tcPr>
          <w:p w14:paraId="621922DC" w14:textId="77777777" w:rsidR="006F6E4D" w:rsidRPr="00360603" w:rsidRDefault="00360603" w:rsidP="006F6E4D">
            <w:pPr>
              <w:tabs>
                <w:tab w:val="left" w:pos="644"/>
              </w:tabs>
              <w:adjustRightInd w:val="0"/>
              <w:spacing w:before="50" w:line="480" w:lineRule="exact"/>
              <w:jc w:val="both"/>
              <w:rPr>
                <w:rFonts w:ascii="標楷體" w:eastAsia="標楷體" w:hAnsi="標楷體"/>
                <w:sz w:val="28"/>
                <w:szCs w:val="28"/>
              </w:rPr>
            </w:pPr>
            <w:r w:rsidRPr="00360603">
              <w:rPr>
                <w:rFonts w:ascii="標楷體" w:eastAsia="標楷體" w:hAnsi="標楷體" w:hint="eastAsia"/>
                <w:color w:val="000000" w:themeColor="text1"/>
                <w:sz w:val="28"/>
                <w:szCs w:val="28"/>
              </w:rPr>
              <w:t>網路</w:t>
            </w:r>
            <w:r w:rsidRPr="00360603">
              <w:rPr>
                <w:rFonts w:ascii="標楷體" w:eastAsia="標楷體" w:hAnsi="標楷體" w:hint="eastAsia"/>
                <w:sz w:val="28"/>
                <w:szCs w:val="28"/>
              </w:rPr>
              <w:t>爬蟲</w:t>
            </w:r>
          </w:p>
        </w:tc>
      </w:tr>
      <w:tr w:rsidR="006F6E4D" w:rsidRPr="005A6E8F" w14:paraId="76ACA5E6" w14:textId="77777777" w:rsidTr="00E13322">
        <w:trPr>
          <w:trHeight w:val="920"/>
        </w:trPr>
        <w:tc>
          <w:tcPr>
            <w:tcW w:w="2520" w:type="dxa"/>
            <w:vMerge/>
            <w:vAlign w:val="center"/>
          </w:tcPr>
          <w:p w14:paraId="3D1A41F0" w14:textId="77777777" w:rsidR="006F6E4D" w:rsidRPr="005A6E8F" w:rsidRDefault="006F6E4D" w:rsidP="006F6E4D">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14:paraId="33607286" w14:textId="77777777" w:rsidR="006F6E4D" w:rsidRPr="006F6E4D" w:rsidRDefault="000D1C97" w:rsidP="006F6E4D">
            <w:pPr>
              <w:tabs>
                <w:tab w:val="left" w:pos="644"/>
              </w:tabs>
              <w:adjustRightInd w:val="0"/>
              <w:spacing w:before="50" w:line="480" w:lineRule="exact"/>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網路</w:t>
            </w:r>
          </w:p>
        </w:tc>
        <w:tc>
          <w:tcPr>
            <w:tcW w:w="3402" w:type="dxa"/>
            <w:tcBorders>
              <w:left w:val="single" w:sz="4" w:space="0" w:color="auto"/>
            </w:tcBorders>
            <w:vAlign w:val="center"/>
          </w:tcPr>
          <w:p w14:paraId="16164C75" w14:textId="77777777" w:rsidR="006F6E4D" w:rsidRPr="006F6E4D" w:rsidRDefault="000D1C97" w:rsidP="006F6E4D">
            <w:pPr>
              <w:tabs>
                <w:tab w:val="left" w:pos="644"/>
              </w:tabs>
              <w:adjustRightInd w:val="0"/>
              <w:spacing w:before="50" w:line="480" w:lineRule="exact"/>
              <w:jc w:val="both"/>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生鮮超市</w:t>
            </w:r>
            <w:r w:rsidR="002A7133">
              <w:rPr>
                <w:rFonts w:ascii="Times New Roman" w:eastAsia="標楷體" w:hAnsi="Times New Roman" w:hint="eastAsia"/>
                <w:color w:val="000000" w:themeColor="text1"/>
                <w:sz w:val="28"/>
                <w:szCs w:val="28"/>
              </w:rPr>
              <w:t>與市場</w:t>
            </w:r>
            <w:r>
              <w:rPr>
                <w:rFonts w:ascii="Times New Roman" w:eastAsia="標楷體" w:hAnsi="Times New Roman" w:hint="eastAsia"/>
                <w:color w:val="000000" w:themeColor="text1"/>
                <w:sz w:val="28"/>
                <w:szCs w:val="28"/>
              </w:rPr>
              <w:t>位置</w:t>
            </w:r>
          </w:p>
        </w:tc>
        <w:tc>
          <w:tcPr>
            <w:tcW w:w="1912" w:type="dxa"/>
            <w:tcBorders>
              <w:left w:val="single" w:sz="4" w:space="0" w:color="auto"/>
            </w:tcBorders>
            <w:vAlign w:val="center"/>
          </w:tcPr>
          <w:p w14:paraId="707FECCF" w14:textId="77777777" w:rsidR="006F6E4D" w:rsidRDefault="000D1C97" w:rsidP="006F6E4D">
            <w:pPr>
              <w:tabs>
                <w:tab w:val="left" w:pos="644"/>
              </w:tabs>
              <w:adjustRightInd w:val="0"/>
              <w:spacing w:before="50" w:line="480" w:lineRule="exact"/>
              <w:jc w:val="both"/>
            </w:pPr>
            <w:r w:rsidRPr="00360603">
              <w:rPr>
                <w:rFonts w:ascii="標楷體" w:eastAsia="標楷體" w:hAnsi="標楷體" w:hint="eastAsia"/>
                <w:color w:val="000000" w:themeColor="text1"/>
                <w:sz w:val="28"/>
                <w:szCs w:val="28"/>
              </w:rPr>
              <w:t>網路</w:t>
            </w:r>
            <w:r w:rsidRPr="00360603">
              <w:rPr>
                <w:rFonts w:ascii="標楷體" w:eastAsia="標楷體" w:hAnsi="標楷體" w:hint="eastAsia"/>
                <w:sz w:val="28"/>
                <w:szCs w:val="28"/>
              </w:rPr>
              <w:t>爬蟲</w:t>
            </w:r>
          </w:p>
        </w:tc>
      </w:tr>
      <w:tr w:rsidR="006F6E4D" w:rsidRPr="005A6E8F" w14:paraId="40DFDD87" w14:textId="77777777" w:rsidTr="00E13322">
        <w:trPr>
          <w:trHeight w:val="920"/>
        </w:trPr>
        <w:tc>
          <w:tcPr>
            <w:tcW w:w="2520" w:type="dxa"/>
            <w:vAlign w:val="center"/>
          </w:tcPr>
          <w:p w14:paraId="58656D8D" w14:textId="77777777" w:rsidR="006F6E4D" w:rsidRPr="005A6E8F" w:rsidRDefault="006F6E4D" w:rsidP="006F6E4D">
            <w:pPr>
              <w:adjustRightInd w:val="0"/>
              <w:spacing w:before="50" w:line="480" w:lineRule="exact"/>
              <w:rPr>
                <w:rFonts w:ascii="Times New Roman" w:eastAsia="標楷體" w:hAnsi="Times New Roman"/>
                <w:sz w:val="28"/>
                <w:szCs w:val="28"/>
              </w:rPr>
            </w:pPr>
            <w:r w:rsidRPr="005A6E8F">
              <w:rPr>
                <w:rFonts w:ascii="Times New Roman" w:eastAsia="標楷體" w:hAnsi="Times New Roman"/>
                <w:sz w:val="28"/>
                <w:szCs w:val="28"/>
              </w:rPr>
              <w:t>產品或服務說明</w:t>
            </w:r>
          </w:p>
        </w:tc>
        <w:tc>
          <w:tcPr>
            <w:tcW w:w="7200" w:type="dxa"/>
            <w:gridSpan w:val="3"/>
            <w:vAlign w:val="center"/>
          </w:tcPr>
          <w:p w14:paraId="4628A3F2" w14:textId="77777777"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sz w:val="28"/>
              </w:rPr>
            </w:pPr>
            <w:bookmarkStart w:id="87" w:name="_Toc377076001"/>
            <w:bookmarkStart w:id="88" w:name="_Toc377116587"/>
            <w:r w:rsidRPr="00B31827">
              <w:rPr>
                <w:rFonts w:ascii="Times New Roman" w:eastAsia="標楷體" w:hAnsi="Times New Roman"/>
                <w:sz w:val="28"/>
              </w:rPr>
              <w:t>緣起與創作</w:t>
            </w:r>
            <w:bookmarkEnd w:id="87"/>
            <w:bookmarkEnd w:id="88"/>
            <w:r w:rsidRPr="00B31827">
              <w:rPr>
                <w:rFonts w:ascii="Times New Roman" w:eastAsia="標楷體" w:hAnsi="Times New Roman" w:hint="eastAsia"/>
                <w:sz w:val="28"/>
              </w:rPr>
              <w:t>目的</w:t>
            </w:r>
          </w:p>
          <w:p w14:paraId="20266012" w14:textId="77777777" w:rsidR="00EC536C" w:rsidRPr="00B31827" w:rsidRDefault="00EC536C" w:rsidP="00EC536C">
            <w:pPr>
              <w:pStyle w:val="a4"/>
              <w:adjustRightInd w:val="0"/>
              <w:spacing w:before="50" w:line="480" w:lineRule="exact"/>
              <w:ind w:firstLine="240"/>
              <w:rPr>
                <w:rFonts w:ascii="Times New Roman" w:eastAsia="標楷體" w:hAnsi="Times New Roman"/>
                <w:sz w:val="28"/>
              </w:rPr>
            </w:pPr>
            <w:r w:rsidRPr="00114616">
              <w:rPr>
                <w:rFonts w:ascii="Times New Roman" w:eastAsia="標楷體" w:hAnsi="Times New Roman" w:hint="eastAsia"/>
                <w:sz w:val="28"/>
              </w:rPr>
              <w:t>民以食為天，飲食是大眾的日常生活中最不可或缺的一部份，在過去菜價資訊不易取得的情形下，現在的菜價多少</w:t>
            </w:r>
            <w:r w:rsidRPr="00114616">
              <w:rPr>
                <w:rFonts w:ascii="Times New Roman" w:eastAsia="標楷體" w:hAnsi="Times New Roman" w:hint="eastAsia"/>
                <w:sz w:val="28"/>
              </w:rPr>
              <w:t>?</w:t>
            </w:r>
            <w:r>
              <w:rPr>
                <w:rFonts w:ascii="Times New Roman" w:eastAsia="標楷體" w:hAnsi="Times New Roman" w:hint="eastAsia"/>
                <w:sz w:val="28"/>
              </w:rPr>
              <w:t>有沒有別家更便宜的</w:t>
            </w:r>
            <w:r>
              <w:rPr>
                <w:rFonts w:ascii="Times New Roman" w:eastAsia="標楷體" w:hAnsi="Times New Roman" w:hint="eastAsia"/>
                <w:sz w:val="28"/>
              </w:rPr>
              <w:t>?</w:t>
            </w:r>
            <w:r w:rsidRPr="00114616">
              <w:rPr>
                <w:rFonts w:ascii="Times New Roman" w:eastAsia="標楷體" w:hAnsi="Times New Roman" w:hint="eastAsia"/>
                <w:sz w:val="28"/>
              </w:rPr>
              <w:t>這個看似簡單的問題，大眾卻都要到市場或超市看了才能知道。在行政院農委會開放了全台蔬果批發市場的每日交易價格後，民眾能大致的了解每天的蔬果價格，也有一些直接介接此資料庫的</w:t>
            </w:r>
            <w:r w:rsidRPr="00114616">
              <w:rPr>
                <w:rFonts w:ascii="Times New Roman" w:eastAsia="標楷體" w:hAnsi="Times New Roman" w:hint="eastAsia"/>
                <w:sz w:val="28"/>
              </w:rPr>
              <w:t>APP</w:t>
            </w:r>
            <w:r w:rsidRPr="00114616">
              <w:rPr>
                <w:rFonts w:ascii="Times New Roman" w:eastAsia="標楷體" w:hAnsi="Times New Roman" w:hint="eastAsia"/>
                <w:sz w:val="28"/>
              </w:rPr>
              <w:t>出現，但直接使用這些資料做菜價的呈現會遇到以下的許多問題：（</w:t>
            </w:r>
            <w:r w:rsidRPr="00114616">
              <w:rPr>
                <w:rFonts w:ascii="Times New Roman" w:eastAsia="標楷體" w:hAnsi="Times New Roman" w:hint="eastAsia"/>
                <w:sz w:val="28"/>
              </w:rPr>
              <w:t>1</w:t>
            </w:r>
            <w:r w:rsidRPr="00114616">
              <w:rPr>
                <w:rFonts w:ascii="Times New Roman" w:eastAsia="標楷體" w:hAnsi="Times New Roman" w:hint="eastAsia"/>
                <w:sz w:val="28"/>
              </w:rPr>
              <w:t>）這些蔬果批發市場的數量並不多，以台北為例蔬菜批發市場就只有兩個而已，以地理分布來說涵蓋範圍太廣，無法反映到較小的區域變化。（</w:t>
            </w:r>
            <w:r w:rsidRPr="00114616">
              <w:rPr>
                <w:rFonts w:ascii="Times New Roman" w:eastAsia="標楷體" w:hAnsi="Times New Roman" w:hint="eastAsia"/>
                <w:sz w:val="28"/>
              </w:rPr>
              <w:t>2</w:t>
            </w:r>
            <w:r w:rsidRPr="00114616">
              <w:rPr>
                <w:rFonts w:ascii="Times New Roman" w:eastAsia="標楷體" w:hAnsi="Times New Roman" w:hint="eastAsia"/>
                <w:sz w:val="28"/>
              </w:rPr>
              <w:t>）即使是在離這些蔬果批發市場附近的地方該蔬果價格也不一定能反映確切的價格，因為民眾有可能是在較近的小市場或生鮮超市購買蔬果，因此其中</w:t>
            </w:r>
            <w:r>
              <w:rPr>
                <w:rFonts w:ascii="Times New Roman" w:eastAsia="標楷體" w:hAnsi="Times New Roman" w:hint="eastAsia"/>
                <w:sz w:val="28"/>
              </w:rPr>
              <w:t>店家的</w:t>
            </w:r>
            <w:r w:rsidRPr="00114616">
              <w:rPr>
                <w:rFonts w:ascii="Times New Roman" w:eastAsia="標楷體" w:hAnsi="Times New Roman" w:hint="eastAsia"/>
                <w:sz w:val="28"/>
              </w:rPr>
              <w:t>價格落差無法直接透過該資料得知。因此我們就想到了，可以利用群眾的</w:t>
            </w:r>
            <w:r>
              <w:rPr>
                <w:rFonts w:ascii="Times New Roman" w:eastAsia="標楷體" w:hAnsi="Times New Roman" w:hint="eastAsia"/>
                <w:sz w:val="28"/>
              </w:rPr>
              <w:t>力量</w:t>
            </w:r>
            <w:r w:rsidRPr="00114616">
              <w:rPr>
                <w:rFonts w:ascii="Times New Roman" w:eastAsia="標楷體" w:hAnsi="Times New Roman" w:hint="eastAsia"/>
                <w:sz w:val="28"/>
              </w:rPr>
              <w:t>來得知確切的菜價，</w:t>
            </w:r>
            <w:r w:rsidR="00007DA5" w:rsidRPr="009F76E4">
              <w:rPr>
                <w:rFonts w:ascii="Times New Roman" w:eastAsia="標楷體" w:hAnsi="Times New Roman" w:hint="eastAsia"/>
                <w:sz w:val="28"/>
              </w:rPr>
              <w:t>「</w:t>
            </w:r>
            <w:r w:rsidR="00007DA5" w:rsidRPr="007952A5">
              <w:rPr>
                <w:rFonts w:ascii="Times New Roman" w:eastAsia="標楷體" w:hAnsi="Times New Roman" w:hint="eastAsia"/>
                <w:sz w:val="28"/>
              </w:rPr>
              <w:t>買菜趣</w:t>
            </w:r>
            <w:r w:rsidR="00007DA5" w:rsidRPr="009F76E4">
              <w:rPr>
                <w:rFonts w:ascii="Times New Roman" w:eastAsia="標楷體" w:hAnsi="Times New Roman" w:hint="eastAsia"/>
                <w:sz w:val="28"/>
              </w:rPr>
              <w:t>」</w:t>
            </w:r>
            <w:r w:rsidRPr="00114616">
              <w:rPr>
                <w:rFonts w:ascii="Times New Roman" w:eastAsia="標楷體" w:hAnsi="Times New Roman" w:hint="eastAsia"/>
                <w:sz w:val="28"/>
              </w:rPr>
              <w:t>的服務一開始會使用蔬果批發市場的</w:t>
            </w:r>
            <w:r w:rsidRPr="00114616">
              <w:rPr>
                <w:rFonts w:ascii="Times New Roman" w:eastAsia="標楷體" w:hAnsi="Times New Roman" w:hint="eastAsia"/>
                <w:sz w:val="28"/>
              </w:rPr>
              <w:t>open data</w:t>
            </w:r>
            <w:r w:rsidRPr="00114616">
              <w:rPr>
                <w:rFonts w:ascii="Times New Roman" w:eastAsia="標楷體" w:hAnsi="Times New Roman" w:hint="eastAsia"/>
                <w:sz w:val="28"/>
              </w:rPr>
              <w:t>作為蔬果的菜價資訊，當民眾看到購賣地點的菜價不符，</w:t>
            </w:r>
            <w:r>
              <w:rPr>
                <w:rFonts w:ascii="Times New Roman" w:eastAsia="標楷體" w:hAnsi="Times New Roman" w:hint="eastAsia"/>
                <w:sz w:val="28"/>
              </w:rPr>
              <w:t>或是沒有店家的資料</w:t>
            </w:r>
            <w:r w:rsidRPr="00114616">
              <w:rPr>
                <w:rFonts w:ascii="Times New Roman" w:eastAsia="標楷體" w:hAnsi="Times New Roman" w:hint="eastAsia"/>
                <w:sz w:val="28"/>
              </w:rPr>
              <w:t>時</w:t>
            </w:r>
            <w:r>
              <w:rPr>
                <w:rFonts w:ascii="Times New Roman" w:eastAsia="標楷體" w:hAnsi="Times New Roman" w:hint="eastAsia"/>
                <w:sz w:val="28"/>
              </w:rPr>
              <w:t>，</w:t>
            </w:r>
            <w:r w:rsidRPr="00114616">
              <w:rPr>
                <w:rFonts w:ascii="Times New Roman" w:eastAsia="標楷體" w:hAnsi="Times New Roman" w:hint="eastAsia"/>
                <w:sz w:val="28"/>
              </w:rPr>
              <w:t>可以上傳到我們的資料庫，我們就會使用民眾提供的資訊建立更小範圍的資料，如此</w:t>
            </w:r>
            <w:r>
              <w:rPr>
                <w:rFonts w:ascii="Times New Roman" w:eastAsia="標楷體" w:hAnsi="Times New Roman" w:hint="eastAsia"/>
                <w:sz w:val="28"/>
              </w:rPr>
              <w:t>可以</w:t>
            </w:r>
            <w:r w:rsidRPr="00114616">
              <w:rPr>
                <w:rFonts w:ascii="Times New Roman" w:eastAsia="標楷體" w:hAnsi="Times New Roman" w:hint="eastAsia"/>
                <w:sz w:val="28"/>
              </w:rPr>
              <w:t>達到資訊共享</w:t>
            </w:r>
            <w:r>
              <w:rPr>
                <w:rFonts w:ascii="Times New Roman" w:eastAsia="標楷體" w:hAnsi="Times New Roman" w:hint="eastAsia"/>
                <w:sz w:val="28"/>
              </w:rPr>
              <w:t>以及</w:t>
            </w:r>
            <w:r w:rsidRPr="00114616">
              <w:rPr>
                <w:rFonts w:ascii="Times New Roman" w:eastAsia="標楷體" w:hAnsi="Times New Roman" w:hint="eastAsia"/>
                <w:sz w:val="28"/>
              </w:rPr>
              <w:t>資料</w:t>
            </w:r>
            <w:r>
              <w:rPr>
                <w:rFonts w:ascii="Times New Roman" w:eastAsia="標楷體" w:hAnsi="Times New Roman" w:hint="eastAsia"/>
                <w:sz w:val="28"/>
              </w:rPr>
              <w:t>更精</w:t>
            </w:r>
            <w:r w:rsidRPr="00114616">
              <w:rPr>
                <w:rFonts w:ascii="Times New Roman" w:eastAsia="標楷體" w:hAnsi="Times New Roman" w:hint="eastAsia"/>
                <w:sz w:val="28"/>
              </w:rPr>
              <w:t>準的目的。</w:t>
            </w:r>
            <w:del w:id="89" w:author="Windows 使用者" w:date="2017-03-29T11:42:00Z">
              <w:r w:rsidDel="0031406D">
                <w:rPr>
                  <w:rFonts w:ascii="Times New Roman" w:eastAsia="標楷體" w:hAnsi="Times New Roman" w:hint="eastAsia"/>
                  <w:sz w:val="28"/>
                </w:rPr>
                <w:delText xml:space="preserve"> </w:delText>
              </w:r>
            </w:del>
          </w:p>
          <w:p w14:paraId="7B404E41" w14:textId="77777777"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color w:val="808080"/>
                <w:sz w:val="28"/>
                <w:szCs w:val="28"/>
              </w:rPr>
            </w:pPr>
            <w:bookmarkStart w:id="90" w:name="_Toc377076003"/>
            <w:bookmarkStart w:id="91" w:name="_Toc377116589"/>
            <w:r w:rsidRPr="00B31827">
              <w:rPr>
                <w:rFonts w:ascii="Times New Roman" w:eastAsia="標楷體" w:hAnsi="Times New Roman" w:hint="eastAsia"/>
                <w:sz w:val="28"/>
              </w:rPr>
              <w:lastRenderedPageBreak/>
              <w:t>市場調查與產品或服務定位</w:t>
            </w:r>
            <w:r w:rsidRPr="00B31827">
              <w:rPr>
                <w:rFonts w:ascii="Times New Roman" w:eastAsia="標楷體" w:hAnsi="Times New Roman" w:hint="eastAsia"/>
                <w:color w:val="808080"/>
                <w:sz w:val="28"/>
                <w:szCs w:val="28"/>
              </w:rPr>
              <w:t>(</w:t>
            </w:r>
            <w:r w:rsidRPr="00B31827">
              <w:rPr>
                <w:rFonts w:ascii="Times New Roman" w:eastAsia="標楷體" w:hAnsi="Times New Roman" w:hint="eastAsia"/>
                <w:color w:val="808080"/>
                <w:sz w:val="28"/>
                <w:szCs w:val="28"/>
              </w:rPr>
              <w:t>需含</w:t>
            </w:r>
            <w:r w:rsidRPr="00B31827">
              <w:rPr>
                <w:rFonts w:ascii="Times New Roman" w:eastAsia="標楷體" w:hAnsi="Times New Roman" w:hint="eastAsia"/>
                <w:color w:val="808080"/>
                <w:sz w:val="28"/>
                <w:szCs w:val="28"/>
              </w:rPr>
              <w:t>1~2</w:t>
            </w:r>
            <w:r w:rsidRPr="00B31827">
              <w:rPr>
                <w:rFonts w:ascii="Times New Roman" w:eastAsia="標楷體" w:hAnsi="Times New Roman" w:hint="eastAsia"/>
                <w:color w:val="808080"/>
                <w:sz w:val="28"/>
                <w:szCs w:val="28"/>
              </w:rPr>
              <w:t>同質性產品或服務比較說明</w:t>
            </w:r>
            <w:r w:rsidRPr="00B31827">
              <w:rPr>
                <w:rFonts w:ascii="Times New Roman" w:eastAsia="標楷體" w:hAnsi="Times New Roman" w:hint="eastAsia"/>
                <w:color w:val="808080"/>
                <w:sz w:val="28"/>
                <w:szCs w:val="28"/>
              </w:rPr>
              <w:t>)</w:t>
            </w:r>
          </w:p>
          <w:p w14:paraId="6D070AE6" w14:textId="77777777" w:rsidR="006272DC" w:rsidRPr="006272DC" w:rsidRDefault="006272DC" w:rsidP="006272DC">
            <w:pPr>
              <w:pStyle w:val="a4"/>
              <w:rPr>
                <w:rFonts w:ascii="Times New Roman" w:eastAsia="標楷體" w:hAnsi="Times New Roman"/>
                <w:sz w:val="28"/>
              </w:rPr>
            </w:pPr>
            <w:r w:rsidRPr="006272DC">
              <w:rPr>
                <w:rFonts w:ascii="Times New Roman" w:eastAsia="標楷體" w:hAnsi="Times New Roman" w:hint="eastAsia"/>
                <w:sz w:val="28"/>
              </w:rPr>
              <w:t>目前能夠查詢蔬果售價的服務共有下列四</w:t>
            </w:r>
            <w:commentRangeStart w:id="92"/>
            <w:r w:rsidRPr="006272DC">
              <w:rPr>
                <w:rFonts w:ascii="Times New Roman" w:eastAsia="標楷體" w:hAnsi="Times New Roman" w:hint="eastAsia"/>
                <w:sz w:val="28"/>
              </w:rPr>
              <w:t>項</w:t>
            </w:r>
            <w:commentRangeEnd w:id="92"/>
            <w:r w:rsidR="00013590">
              <w:rPr>
                <w:rStyle w:val="a9"/>
              </w:rPr>
              <w:commentReference w:id="92"/>
            </w:r>
            <w:r w:rsidRPr="006272DC">
              <w:rPr>
                <w:rFonts w:ascii="Times New Roman" w:eastAsia="標楷體" w:hAnsi="Times New Roman" w:hint="eastAsia"/>
                <w:sz w:val="28"/>
              </w:rPr>
              <w:t>：</w:t>
            </w:r>
          </w:p>
          <w:p w14:paraId="4239F9FD" w14:textId="77777777" w:rsidR="006272DC" w:rsidRPr="006272DC" w:rsidRDefault="006272DC" w:rsidP="006272DC">
            <w:pPr>
              <w:pStyle w:val="a4"/>
              <w:rPr>
                <w:rFonts w:ascii="Times New Roman" w:eastAsia="標楷體" w:hAnsi="Times New Roman"/>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1.</w:t>
            </w:r>
            <w:r w:rsidRPr="006272DC">
              <w:rPr>
                <w:rFonts w:ascii="Times New Roman" w:eastAsia="標楷體" w:hAnsi="Times New Roman" w:hint="eastAsia"/>
                <w:sz w:val="28"/>
              </w:rPr>
              <w:t>行政院農委會的農產品批發市場交易行情站</w:t>
            </w:r>
          </w:p>
          <w:p w14:paraId="4538300F" w14:textId="77777777" w:rsidR="006272DC" w:rsidRPr="006272DC" w:rsidRDefault="006272DC" w:rsidP="006272DC">
            <w:pPr>
              <w:pStyle w:val="a4"/>
              <w:rPr>
                <w:rFonts w:ascii="Times New Roman" w:eastAsia="標楷體" w:hAnsi="Times New Roman"/>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 xml:space="preserve">2. </w:t>
            </w:r>
            <w:r w:rsidRPr="006272DC">
              <w:rPr>
                <w:rFonts w:ascii="Times New Roman" w:eastAsia="標楷體" w:hAnsi="Times New Roman" w:hint="eastAsia"/>
                <w:sz w:val="28"/>
              </w:rPr>
              <w:t>蔬果行情站</w:t>
            </w:r>
            <w:r w:rsidRPr="006272DC">
              <w:rPr>
                <w:rFonts w:ascii="Times New Roman" w:eastAsia="標楷體" w:hAnsi="Times New Roman" w:hint="eastAsia"/>
                <w:sz w:val="28"/>
              </w:rPr>
              <w:t>APP</w:t>
            </w:r>
          </w:p>
          <w:p w14:paraId="17987E6D" w14:textId="77777777" w:rsidR="006272DC" w:rsidRPr="006272DC" w:rsidRDefault="006272DC" w:rsidP="006272DC">
            <w:pPr>
              <w:pStyle w:val="a4"/>
              <w:rPr>
                <w:rFonts w:ascii="Times New Roman" w:eastAsia="標楷體" w:hAnsi="Times New Roman"/>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 xml:space="preserve">3. </w:t>
            </w:r>
            <w:r w:rsidRPr="006272DC">
              <w:rPr>
                <w:rFonts w:ascii="Times New Roman" w:eastAsia="標楷體" w:hAnsi="Times New Roman" w:hint="eastAsia"/>
                <w:sz w:val="28"/>
              </w:rPr>
              <w:t>市場行情通</w:t>
            </w:r>
            <w:r w:rsidRPr="006272DC">
              <w:rPr>
                <w:rFonts w:ascii="Times New Roman" w:eastAsia="標楷體" w:hAnsi="Times New Roman" w:hint="eastAsia"/>
                <w:sz w:val="28"/>
              </w:rPr>
              <w:t>APP</w:t>
            </w:r>
          </w:p>
          <w:p w14:paraId="5036E04E" w14:textId="77777777" w:rsidR="006272DC" w:rsidRPr="006272DC" w:rsidRDefault="006272DC" w:rsidP="006272DC">
            <w:pPr>
              <w:pStyle w:val="a4"/>
              <w:rPr>
                <w:rFonts w:ascii="Times New Roman" w:eastAsia="標楷體" w:hAnsi="Times New Roman"/>
                <w:sz w:val="28"/>
              </w:rPr>
            </w:pPr>
            <w:r>
              <w:rPr>
                <w:rFonts w:ascii="Times New Roman" w:eastAsia="標楷體" w:hAnsi="Times New Roman" w:hint="eastAsia"/>
                <w:sz w:val="28"/>
              </w:rPr>
              <w:t xml:space="preserve"> </w:t>
            </w:r>
            <w:r w:rsidRPr="006272DC">
              <w:rPr>
                <w:rFonts w:ascii="Times New Roman" w:eastAsia="標楷體" w:hAnsi="Times New Roman" w:hint="eastAsia"/>
                <w:sz w:val="28"/>
              </w:rPr>
              <w:t xml:space="preserve">4. </w:t>
            </w:r>
            <w:r w:rsidRPr="006272DC">
              <w:rPr>
                <w:rFonts w:ascii="Times New Roman" w:eastAsia="標楷體" w:hAnsi="Times New Roman" w:hint="eastAsia"/>
                <w:sz w:val="28"/>
              </w:rPr>
              <w:t>蔬果供應人行情查詢</w:t>
            </w:r>
            <w:r w:rsidRPr="006272DC">
              <w:rPr>
                <w:rFonts w:ascii="Times New Roman" w:eastAsia="標楷體" w:hAnsi="Times New Roman" w:hint="eastAsia"/>
                <w:sz w:val="28"/>
              </w:rPr>
              <w:t>APP</w:t>
            </w:r>
          </w:p>
          <w:p w14:paraId="6447FFD4" w14:textId="639AC669" w:rsidR="00B31827" w:rsidRDefault="006272DC" w:rsidP="00EC536C">
            <w:pPr>
              <w:pStyle w:val="a4"/>
              <w:rPr>
                <w:ins w:id="93" w:author="Windows 使用者" w:date="2017-03-28T09:15:00Z"/>
                <w:rFonts w:ascii="Times New Roman" w:eastAsia="標楷體" w:hAnsi="Times New Roman"/>
                <w:sz w:val="28"/>
              </w:rPr>
            </w:pPr>
            <w:r w:rsidRPr="006272DC">
              <w:rPr>
                <w:rFonts w:ascii="Times New Roman" w:eastAsia="標楷體" w:hAnsi="Times New Roman" w:hint="eastAsia"/>
                <w:sz w:val="28"/>
              </w:rPr>
              <w:t>行政院農委會的農產品批發市場交易行情站就是我們所使用的資料的查詢網站，而二到四項則都是直接使用該資料作呈現的</w:t>
            </w:r>
            <w:r w:rsidRPr="006272DC">
              <w:rPr>
                <w:rFonts w:ascii="Times New Roman" w:eastAsia="標楷體" w:hAnsi="Times New Roman" w:hint="eastAsia"/>
                <w:sz w:val="28"/>
              </w:rPr>
              <w:t>APP</w:t>
            </w:r>
            <w:r w:rsidRPr="006272DC">
              <w:rPr>
                <w:rFonts w:ascii="Times New Roman" w:eastAsia="標楷體" w:hAnsi="Times New Roman" w:hint="eastAsia"/>
                <w:sz w:val="28"/>
              </w:rPr>
              <w:t>，而這些服務的共同缺點就是不一定能反映確切的蔬果價格，因此</w:t>
            </w:r>
            <w:r w:rsidR="00007DA5" w:rsidRPr="009F76E4">
              <w:rPr>
                <w:rFonts w:ascii="Times New Roman" w:eastAsia="標楷體" w:hAnsi="Times New Roman" w:hint="eastAsia"/>
                <w:sz w:val="28"/>
              </w:rPr>
              <w:t>「</w:t>
            </w:r>
            <w:r w:rsidR="00007DA5" w:rsidRPr="007952A5">
              <w:rPr>
                <w:rFonts w:ascii="Times New Roman" w:eastAsia="標楷體" w:hAnsi="Times New Roman" w:hint="eastAsia"/>
                <w:sz w:val="28"/>
              </w:rPr>
              <w:t>買菜趣</w:t>
            </w:r>
            <w:r w:rsidR="00007DA5" w:rsidRPr="009F76E4">
              <w:rPr>
                <w:rFonts w:ascii="Times New Roman" w:eastAsia="標楷體" w:hAnsi="Times New Roman" w:hint="eastAsia"/>
                <w:sz w:val="28"/>
              </w:rPr>
              <w:t>」</w:t>
            </w:r>
            <w:r w:rsidRPr="006272DC">
              <w:rPr>
                <w:rFonts w:ascii="Times New Roman" w:eastAsia="標楷體" w:hAnsi="Times New Roman" w:hint="eastAsia"/>
                <w:sz w:val="28"/>
              </w:rPr>
              <w:t>將會基於這個資料之上，再讓民眾能夠上傳更新，使資料庫能涵蓋更小的範圍且更加準確。</w:t>
            </w:r>
          </w:p>
          <w:p w14:paraId="4EAC167D" w14:textId="5042B61A" w:rsidR="004F6893" w:rsidRPr="004F6893" w:rsidRDefault="004F6893" w:rsidP="00EC536C">
            <w:pPr>
              <w:pStyle w:val="a4"/>
              <w:rPr>
                <w:rFonts w:ascii="Times New Roman" w:eastAsia="標楷體" w:hAnsi="Times New Roman"/>
                <w:sz w:val="28"/>
              </w:rPr>
            </w:pPr>
            <w:ins w:id="94" w:author="Windows 使用者" w:date="2017-03-28T09:15:00Z">
              <w:r>
                <w:rPr>
                  <w:rFonts w:ascii="Times New Roman" w:eastAsia="標楷體" w:hAnsi="Times New Roman" w:hint="eastAsia"/>
                  <w:sz w:val="28"/>
                </w:rPr>
                <w:t xml:space="preserve">  </w:t>
              </w:r>
            </w:ins>
            <w:ins w:id="95" w:author="Windows 使用者" w:date="2017-03-28T09:18:00Z">
              <w:r>
                <w:rPr>
                  <w:rFonts w:ascii="Times New Roman" w:eastAsia="標楷體" w:hAnsi="Times New Roman" w:hint="eastAsia"/>
                  <w:sz w:val="28"/>
                </w:rPr>
                <w:t>並且我們</w:t>
              </w:r>
            </w:ins>
            <w:ins w:id="96" w:author="Windows 使用者" w:date="2017-03-28T09:19:00Z">
              <w:r>
                <w:rPr>
                  <w:rFonts w:ascii="Times New Roman" w:eastAsia="標楷體" w:hAnsi="Times New Roman" w:hint="eastAsia"/>
                  <w:sz w:val="28"/>
                </w:rPr>
                <w:t>會</w:t>
              </w:r>
            </w:ins>
            <w:ins w:id="97" w:author="Windows 使用者" w:date="2017-03-28T12:03:00Z">
              <w:r w:rsidR="008718D1">
                <w:rPr>
                  <w:rFonts w:ascii="Times New Roman" w:eastAsia="標楷體" w:hAnsi="Times New Roman" w:hint="eastAsia"/>
                  <w:sz w:val="28"/>
                </w:rPr>
                <w:t>用</w:t>
              </w:r>
            </w:ins>
            <w:ins w:id="98" w:author="Windows 使用者" w:date="2017-03-28T13:15:00Z">
              <w:r w:rsidR="000D1F1C">
                <w:rPr>
                  <w:rFonts w:ascii="Times New Roman" w:eastAsia="標楷體" w:hAnsi="Times New Roman" w:hint="eastAsia"/>
                  <w:sz w:val="28"/>
                </w:rPr>
                <w:t>這個更精確的</w:t>
              </w:r>
            </w:ins>
            <w:ins w:id="99" w:author="Windows 使用者" w:date="2017-03-28T17:40:00Z">
              <w:r w:rsidR="00F54DD9">
                <w:rPr>
                  <w:rFonts w:ascii="Times New Roman" w:eastAsia="標楷體" w:hAnsi="Times New Roman" w:hint="eastAsia"/>
                  <w:sz w:val="28"/>
                </w:rPr>
                <w:t>即時</w:t>
              </w:r>
            </w:ins>
            <w:ins w:id="100" w:author="Windows 使用者" w:date="2017-03-28T13:15:00Z">
              <w:r w:rsidR="000D1F1C">
                <w:rPr>
                  <w:rFonts w:ascii="Times New Roman" w:eastAsia="標楷體" w:hAnsi="Times New Roman" w:hint="eastAsia"/>
                  <w:sz w:val="28"/>
                </w:rPr>
                <w:t>資料</w:t>
              </w:r>
            </w:ins>
            <w:ins w:id="101" w:author="Windows 使用者" w:date="2017-03-29T16:34:00Z">
              <w:r w:rsidR="00FA081F">
                <w:rPr>
                  <w:rFonts w:ascii="Times New Roman" w:eastAsia="標楷體" w:hAnsi="Times New Roman" w:hint="eastAsia"/>
                  <w:sz w:val="28"/>
                </w:rPr>
                <w:t>，來做更</w:t>
              </w:r>
            </w:ins>
            <w:ins w:id="102" w:author="Windows 使用者" w:date="2017-03-29T16:35:00Z">
              <w:r w:rsidR="00FA081F">
                <w:rPr>
                  <w:rFonts w:ascii="Times New Roman" w:eastAsia="標楷體" w:hAnsi="Times New Roman" w:hint="eastAsia"/>
                  <w:sz w:val="28"/>
                </w:rPr>
                <w:t>有趣的加值服務。我們</w:t>
              </w:r>
            </w:ins>
            <w:ins w:id="103" w:author="Windows 使用者" w:date="2017-03-29T16:36:00Z">
              <w:r w:rsidR="00FA081F">
                <w:rPr>
                  <w:rFonts w:ascii="Times New Roman" w:eastAsia="標楷體" w:hAnsi="Times New Roman" w:hint="eastAsia"/>
                  <w:sz w:val="28"/>
                </w:rPr>
                <w:t>會</w:t>
              </w:r>
            </w:ins>
            <w:ins w:id="104" w:author="Windows 使用者" w:date="2017-03-29T16:35:00Z">
              <w:r w:rsidR="00FA081F">
                <w:rPr>
                  <w:rFonts w:ascii="Times New Roman" w:eastAsia="標楷體" w:hAnsi="Times New Roman" w:hint="eastAsia"/>
                  <w:sz w:val="28"/>
                </w:rPr>
                <w:t>先在</w:t>
              </w:r>
            </w:ins>
            <w:ins w:id="105" w:author="Windows 使用者" w:date="2017-03-28T12:03:00Z">
              <w:r w:rsidR="008718D1">
                <w:rPr>
                  <w:rFonts w:ascii="Times New Roman" w:eastAsia="標楷體" w:hAnsi="Times New Roman" w:hint="eastAsia"/>
                  <w:sz w:val="28"/>
                </w:rPr>
                <w:t>網路</w:t>
              </w:r>
            </w:ins>
            <w:ins w:id="106" w:author="Windows 使用者" w:date="2017-03-29T16:35:00Z">
              <w:r w:rsidR="00FA081F">
                <w:rPr>
                  <w:rFonts w:ascii="Times New Roman" w:eastAsia="標楷體" w:hAnsi="Times New Roman" w:hint="eastAsia"/>
                  <w:sz w:val="28"/>
                </w:rPr>
                <w:t>上</w:t>
              </w:r>
            </w:ins>
            <w:ins w:id="107" w:author="Windows 使用者" w:date="2017-03-28T12:03:00Z">
              <w:r w:rsidR="00FA081F">
                <w:rPr>
                  <w:rFonts w:ascii="Times New Roman" w:eastAsia="標楷體" w:hAnsi="Times New Roman" w:hint="eastAsia"/>
                  <w:sz w:val="28"/>
                </w:rPr>
                <w:t>收集</w:t>
              </w:r>
            </w:ins>
            <w:ins w:id="108" w:author="Windows 使用者" w:date="2017-03-29T16:36:00Z">
              <w:r w:rsidR="00FA081F">
                <w:rPr>
                  <w:rFonts w:ascii="Times New Roman" w:eastAsia="標楷體" w:hAnsi="Times New Roman" w:hint="eastAsia"/>
                  <w:sz w:val="28"/>
                </w:rPr>
                <w:t>一些</w:t>
              </w:r>
            </w:ins>
            <w:ins w:id="109" w:author="Windows 使用者" w:date="2017-03-28T12:03:00Z">
              <w:r w:rsidR="008718D1">
                <w:rPr>
                  <w:rFonts w:ascii="Times New Roman" w:eastAsia="標楷體" w:hAnsi="Times New Roman" w:hint="eastAsia"/>
                  <w:sz w:val="28"/>
                </w:rPr>
                <w:t>食譜</w:t>
              </w:r>
            </w:ins>
            <w:ins w:id="110" w:author="Windows 使用者" w:date="2017-03-28T13:16:00Z">
              <w:r w:rsidR="000D1F1C">
                <w:rPr>
                  <w:rFonts w:ascii="Times New Roman" w:eastAsia="標楷體" w:hAnsi="Times New Roman" w:hint="eastAsia"/>
                  <w:sz w:val="28"/>
                </w:rPr>
                <w:t>，</w:t>
              </w:r>
            </w:ins>
            <w:ins w:id="111" w:author="Windows 使用者" w:date="2017-03-29T16:36:00Z">
              <w:r w:rsidR="00FA081F">
                <w:rPr>
                  <w:rFonts w:ascii="Times New Roman" w:eastAsia="標楷體" w:hAnsi="Times New Roman" w:hint="eastAsia"/>
                  <w:sz w:val="28"/>
                </w:rPr>
                <w:t>接著</w:t>
              </w:r>
            </w:ins>
            <w:ins w:id="112" w:author="Windows 使用者" w:date="2017-03-28T13:16:00Z">
              <w:r w:rsidR="000D1F1C">
                <w:rPr>
                  <w:rFonts w:ascii="Times New Roman" w:eastAsia="標楷體" w:hAnsi="Times New Roman" w:hint="eastAsia"/>
                  <w:sz w:val="28"/>
                </w:rPr>
                <w:t>計算每樣食譜的</w:t>
              </w:r>
            </w:ins>
            <w:ins w:id="113" w:author="Windows 使用者" w:date="2017-03-28T09:19:00Z">
              <w:r w:rsidRPr="004F6893">
                <w:rPr>
                  <w:rFonts w:ascii="Times New Roman" w:eastAsia="標楷體" w:hAnsi="Times New Roman" w:hint="eastAsia"/>
                  <w:sz w:val="28"/>
                </w:rPr>
                <w:t>不同食材組合</w:t>
              </w:r>
            </w:ins>
            <w:ins w:id="114" w:author="Windows 使用者" w:date="2017-03-28T09:31:00Z">
              <w:r w:rsidR="00706997">
                <w:rPr>
                  <w:rFonts w:ascii="Times New Roman" w:eastAsia="標楷體" w:hAnsi="Times New Roman" w:hint="eastAsia"/>
                  <w:sz w:val="28"/>
                </w:rPr>
                <w:t>、每樣食材的價格</w:t>
              </w:r>
            </w:ins>
            <w:ins w:id="115" w:author="Windows 使用者" w:date="2017-03-28T13:18:00Z">
              <w:r w:rsidR="000D1F1C">
                <w:rPr>
                  <w:rFonts w:ascii="Times New Roman" w:eastAsia="標楷體" w:hAnsi="Times New Roman" w:hint="eastAsia"/>
                  <w:sz w:val="28"/>
                </w:rPr>
                <w:t>後推薦給使用者</w:t>
              </w:r>
            </w:ins>
            <w:ins w:id="116" w:author="Windows 使用者" w:date="2017-03-29T16:36:00Z">
              <w:r w:rsidR="00FA081F">
                <w:rPr>
                  <w:rFonts w:ascii="Times New Roman" w:eastAsia="標楷體" w:hAnsi="Times New Roman" w:hint="eastAsia"/>
                  <w:sz w:val="28"/>
                </w:rPr>
                <w:t>參考</w:t>
              </w:r>
            </w:ins>
            <w:ins w:id="117" w:author="Windows 使用者" w:date="2017-03-28T13:18:00Z">
              <w:r w:rsidR="000D1F1C">
                <w:rPr>
                  <w:rFonts w:ascii="Times New Roman" w:eastAsia="標楷體" w:hAnsi="Times New Roman" w:hint="eastAsia"/>
                  <w:sz w:val="28"/>
                </w:rPr>
                <w:t>，再加上</w:t>
              </w:r>
            </w:ins>
            <w:ins w:id="118" w:author="Windows 使用者" w:date="2017-03-28T09:19:00Z">
              <w:r w:rsidRPr="004F6893">
                <w:rPr>
                  <w:rFonts w:ascii="Times New Roman" w:eastAsia="標楷體" w:hAnsi="Times New Roman" w:hint="eastAsia"/>
                  <w:sz w:val="28"/>
                </w:rPr>
                <w:t>市場距離、油價等</w:t>
              </w:r>
            </w:ins>
            <w:ins w:id="119" w:author="Windows 使用者" w:date="2017-03-28T13:17:00Z">
              <w:r w:rsidR="000D1F1C">
                <w:rPr>
                  <w:rFonts w:ascii="Times New Roman" w:eastAsia="標楷體" w:hAnsi="Times New Roman" w:hint="eastAsia"/>
                  <w:sz w:val="28"/>
                </w:rPr>
                <w:t>等</w:t>
              </w:r>
            </w:ins>
            <w:ins w:id="120" w:author="Windows 使用者" w:date="2017-03-28T09:20:00Z">
              <w:r>
                <w:rPr>
                  <w:rFonts w:ascii="Times New Roman" w:eastAsia="標楷體" w:hAnsi="Times New Roman" w:hint="eastAsia"/>
                  <w:sz w:val="28"/>
                </w:rPr>
                <w:t>的條件</w:t>
              </w:r>
            </w:ins>
            <w:ins w:id="121" w:author="Windows 使用者" w:date="2017-03-28T13:17:00Z">
              <w:r w:rsidR="000D1F1C">
                <w:rPr>
                  <w:rFonts w:ascii="Times New Roman" w:eastAsia="標楷體" w:hAnsi="Times New Roman" w:hint="eastAsia"/>
                  <w:sz w:val="28"/>
                </w:rPr>
                <w:t>，</w:t>
              </w:r>
            </w:ins>
            <w:ins w:id="122" w:author="Windows 使用者" w:date="2017-03-28T09:39:00Z">
              <w:r w:rsidR="003B7FFC">
                <w:rPr>
                  <w:rFonts w:ascii="Times New Roman" w:eastAsia="標楷體" w:hAnsi="Times New Roman" w:hint="eastAsia"/>
                  <w:sz w:val="28"/>
                </w:rPr>
                <w:t>提供給</w:t>
              </w:r>
            </w:ins>
            <w:ins w:id="123" w:author="Windows 使用者" w:date="2017-03-28T09:30:00Z">
              <w:r w:rsidR="00706997">
                <w:rPr>
                  <w:rFonts w:ascii="Times New Roman" w:eastAsia="標楷體" w:hAnsi="Times New Roman" w:hint="eastAsia"/>
                  <w:sz w:val="28"/>
                </w:rPr>
                <w:t>使用者選擇最適</w:t>
              </w:r>
            </w:ins>
            <w:ins w:id="124" w:author="Windows 使用者" w:date="2017-03-28T12:04:00Z">
              <w:r w:rsidR="008718D1">
                <w:rPr>
                  <w:rFonts w:ascii="Times New Roman" w:eastAsia="標楷體" w:hAnsi="Times New Roman" w:hint="eastAsia"/>
                  <w:sz w:val="28"/>
                </w:rPr>
                <w:t>合</w:t>
              </w:r>
            </w:ins>
            <w:ins w:id="125" w:author="Windows 使用者" w:date="2017-03-28T09:30:00Z">
              <w:r w:rsidR="00706997">
                <w:rPr>
                  <w:rFonts w:ascii="Times New Roman" w:eastAsia="標楷體" w:hAnsi="Times New Roman" w:hint="eastAsia"/>
                  <w:sz w:val="28"/>
                </w:rPr>
                <w:t>的</w:t>
              </w:r>
            </w:ins>
            <w:ins w:id="126" w:author="Windows 使用者" w:date="2017-03-28T09:31:00Z">
              <w:r w:rsidR="00706997">
                <w:rPr>
                  <w:rFonts w:ascii="Times New Roman" w:eastAsia="標楷體" w:hAnsi="Times New Roman" w:hint="eastAsia"/>
                  <w:sz w:val="28"/>
                </w:rPr>
                <w:t>組合</w:t>
              </w:r>
            </w:ins>
            <w:ins w:id="127" w:author="Windows 使用者" w:date="2017-03-28T17:42:00Z">
              <w:r w:rsidR="00F54DD9">
                <w:rPr>
                  <w:rFonts w:ascii="Times New Roman" w:eastAsia="標楷體" w:hAnsi="Times New Roman" w:hint="eastAsia"/>
                  <w:sz w:val="28"/>
                </w:rPr>
                <w:t>，</w:t>
              </w:r>
            </w:ins>
            <w:ins w:id="128" w:author="Windows 使用者" w:date="2017-03-29T16:37:00Z">
              <w:r w:rsidR="00FA081F">
                <w:rPr>
                  <w:rFonts w:ascii="Times New Roman" w:eastAsia="標楷體" w:hAnsi="Times New Roman" w:hint="eastAsia"/>
                  <w:sz w:val="28"/>
                </w:rPr>
                <w:t>讓使用者能清楚每道食譜的預估成本，</w:t>
              </w:r>
            </w:ins>
            <w:ins w:id="129" w:author="Windows 使用者" w:date="2017-03-28T17:42:00Z">
              <w:r w:rsidR="00F54DD9">
                <w:rPr>
                  <w:rFonts w:ascii="Times New Roman" w:eastAsia="標楷體" w:hAnsi="Times New Roman" w:hint="eastAsia"/>
                  <w:sz w:val="28"/>
                </w:rPr>
                <w:t>這是目前的食譜服務都沒有</w:t>
              </w:r>
              <w:r w:rsidR="00F54DD9">
                <w:rPr>
                  <w:rFonts w:ascii="Times New Roman" w:eastAsia="標楷體" w:hAnsi="Times New Roman" w:hint="eastAsia"/>
                  <w:sz w:val="28"/>
                </w:rPr>
                <w:lastRenderedPageBreak/>
                <w:t>的</w:t>
              </w:r>
            </w:ins>
            <w:ins w:id="130" w:author="Windows 使用者" w:date="2017-03-29T16:37:00Z">
              <w:r w:rsidR="00FA081F">
                <w:rPr>
                  <w:rFonts w:ascii="Times New Roman" w:eastAsia="標楷體" w:hAnsi="Times New Roman" w:hint="eastAsia"/>
                  <w:sz w:val="28"/>
                </w:rPr>
                <w:t>服務</w:t>
              </w:r>
            </w:ins>
            <w:ins w:id="131" w:author="Windows 使用者" w:date="2017-03-28T09:31:00Z">
              <w:r w:rsidR="00706997">
                <w:rPr>
                  <w:rFonts w:ascii="Times New Roman" w:eastAsia="標楷體" w:hAnsi="Times New Roman" w:hint="eastAsia"/>
                  <w:sz w:val="28"/>
                </w:rPr>
                <w:t>。</w:t>
              </w:r>
            </w:ins>
          </w:p>
          <w:p w14:paraId="392E4CA5" w14:textId="77777777" w:rsidR="006F6E4D" w:rsidRPr="00B31827" w:rsidRDefault="006F6E4D" w:rsidP="00B31827">
            <w:pPr>
              <w:pStyle w:val="a4"/>
              <w:numPr>
                <w:ilvl w:val="0"/>
                <w:numId w:val="3"/>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hint="eastAsia"/>
                <w:sz w:val="28"/>
              </w:rPr>
              <w:t>使用對象</w:t>
            </w:r>
          </w:p>
          <w:p w14:paraId="403F2D9C" w14:textId="05E98D4A" w:rsidR="00B31827" w:rsidRDefault="00007DA5" w:rsidP="00B31827">
            <w:pPr>
              <w:pStyle w:val="a4"/>
              <w:adjustRightInd w:val="0"/>
              <w:spacing w:before="50" w:line="480" w:lineRule="exact"/>
              <w:ind w:leftChars="0" w:left="720"/>
              <w:rPr>
                <w:ins w:id="132" w:author="Windows 使用者" w:date="2017-03-28T09:58:00Z"/>
                <w:rFonts w:ascii="Times New Roman" w:eastAsia="標楷體" w:hAnsi="Times New Roman"/>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006272DC" w:rsidRPr="007952A5">
              <w:rPr>
                <w:rFonts w:ascii="Times New Roman" w:eastAsia="標楷體" w:hAnsi="Times New Roman" w:hint="eastAsia"/>
                <w:sz w:val="28"/>
              </w:rPr>
              <w:t>是提供給全民使用的一個菜價查詢與上傳的整合工具，不只民眾能透過</w:t>
            </w: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006272DC" w:rsidRPr="007952A5">
              <w:rPr>
                <w:rFonts w:ascii="Times New Roman" w:eastAsia="標楷體" w:hAnsi="Times New Roman" w:hint="eastAsia"/>
                <w:sz w:val="28"/>
              </w:rPr>
              <w:t>知道最新最準確的菜價，餐飲店家也能用來估計成本，蔬果店家也能用它來協助售價的</w:t>
            </w:r>
            <w:commentRangeStart w:id="133"/>
            <w:r w:rsidR="006272DC" w:rsidRPr="007952A5">
              <w:rPr>
                <w:rFonts w:ascii="Times New Roman" w:eastAsia="標楷體" w:hAnsi="Times New Roman" w:hint="eastAsia"/>
                <w:sz w:val="28"/>
              </w:rPr>
              <w:t>決策</w:t>
            </w:r>
            <w:commentRangeEnd w:id="133"/>
            <w:r w:rsidR="00880E59">
              <w:rPr>
                <w:rStyle w:val="a9"/>
              </w:rPr>
              <w:commentReference w:id="133"/>
            </w:r>
            <w:r w:rsidR="006272DC" w:rsidRPr="007952A5">
              <w:rPr>
                <w:rFonts w:ascii="Times New Roman" w:eastAsia="標楷體" w:hAnsi="Times New Roman" w:hint="eastAsia"/>
                <w:sz w:val="28"/>
              </w:rPr>
              <w:t>。</w:t>
            </w:r>
          </w:p>
          <w:p w14:paraId="6BDE00E2" w14:textId="69CA0C69" w:rsidR="00E91961" w:rsidRDefault="00E91961" w:rsidP="00B31827">
            <w:pPr>
              <w:pStyle w:val="a4"/>
              <w:adjustRightInd w:val="0"/>
              <w:spacing w:before="50" w:line="480" w:lineRule="exact"/>
              <w:ind w:leftChars="0" w:left="720"/>
              <w:rPr>
                <w:ins w:id="134" w:author="Windows 使用者" w:date="2017-03-29T17:01:00Z"/>
                <w:rFonts w:ascii="Times New Roman" w:eastAsia="標楷體" w:hAnsi="Times New Roman"/>
                <w:sz w:val="28"/>
              </w:rPr>
            </w:pPr>
            <w:ins w:id="135" w:author="Windows 使用者" w:date="2017-03-28T09:58:00Z">
              <w:r>
                <w:rPr>
                  <w:rFonts w:ascii="Times New Roman" w:eastAsia="標楷體" w:hAnsi="Times New Roman" w:hint="eastAsia"/>
                  <w:sz w:val="28"/>
                </w:rPr>
                <w:t xml:space="preserve">  </w:t>
              </w:r>
              <w:r>
                <w:rPr>
                  <w:rFonts w:ascii="Times New Roman" w:eastAsia="標楷體" w:hAnsi="Times New Roman" w:hint="eastAsia"/>
                  <w:sz w:val="28"/>
                </w:rPr>
                <w:t>我們也可以提供一個跑馬燈</w:t>
              </w:r>
            </w:ins>
            <w:ins w:id="136" w:author="Windows 使用者" w:date="2017-03-28T10:07:00Z">
              <w:r w:rsidR="00480FB8">
                <w:rPr>
                  <w:rFonts w:ascii="Times New Roman" w:eastAsia="標楷體" w:hAnsi="Times New Roman" w:hint="eastAsia"/>
                  <w:sz w:val="28"/>
                </w:rPr>
                <w:t>或頁面</w:t>
              </w:r>
            </w:ins>
            <w:ins w:id="137" w:author="Windows 使用者" w:date="2017-03-28T09:58:00Z">
              <w:r>
                <w:rPr>
                  <w:rFonts w:ascii="Times New Roman" w:eastAsia="標楷體" w:hAnsi="Times New Roman" w:hint="eastAsia"/>
                  <w:sz w:val="28"/>
                </w:rPr>
                <w:t>讓店家</w:t>
              </w:r>
              <w:r w:rsidR="00EE52C1">
                <w:rPr>
                  <w:rFonts w:ascii="Times New Roman" w:eastAsia="標楷體" w:hAnsi="Times New Roman" w:hint="eastAsia"/>
                  <w:sz w:val="28"/>
                </w:rPr>
                <w:t>可以</w:t>
              </w:r>
            </w:ins>
            <w:ins w:id="138" w:author="Windows 使用者" w:date="2017-03-28T10:07:00Z">
              <w:r w:rsidR="00480FB8">
                <w:rPr>
                  <w:rFonts w:ascii="Times New Roman" w:eastAsia="標楷體" w:hAnsi="Times New Roman" w:hint="eastAsia"/>
                  <w:sz w:val="28"/>
                </w:rPr>
                <w:t>來</w:t>
              </w:r>
              <w:r w:rsidR="00480FB8">
                <w:rPr>
                  <w:rFonts w:ascii="Times New Roman" w:eastAsia="標楷體" w:hAnsi="Times New Roman" w:hint="eastAsia"/>
                  <w:sz w:val="28"/>
                </w:rPr>
                <w:t>po</w:t>
              </w:r>
            </w:ins>
            <w:ins w:id="139" w:author="Windows 使用者" w:date="2017-03-28T09:58:00Z">
              <w:r w:rsidR="00EE52C1">
                <w:rPr>
                  <w:rFonts w:ascii="Times New Roman" w:eastAsia="標楷體" w:hAnsi="Times New Roman" w:hint="eastAsia"/>
                  <w:sz w:val="28"/>
                </w:rPr>
                <w:t>廣告</w:t>
              </w:r>
            </w:ins>
            <w:ins w:id="140" w:author="Windows 使用者" w:date="2017-03-28T09:59:00Z">
              <w:r w:rsidR="00EE52C1">
                <w:rPr>
                  <w:rFonts w:ascii="Times New Roman" w:eastAsia="標楷體" w:hAnsi="Times New Roman" w:hint="eastAsia"/>
                  <w:sz w:val="28"/>
                </w:rPr>
                <w:t>，</w:t>
              </w:r>
            </w:ins>
            <w:ins w:id="141" w:author="Windows 使用者" w:date="2017-03-29T16:49:00Z">
              <w:r w:rsidR="00D241B0">
                <w:rPr>
                  <w:rFonts w:ascii="Times New Roman" w:eastAsia="標楷體" w:hAnsi="Times New Roman" w:hint="eastAsia"/>
                  <w:sz w:val="28"/>
                </w:rPr>
                <w:t>像是</w:t>
              </w:r>
            </w:ins>
            <w:ins w:id="142" w:author="Windows 使用者" w:date="2017-03-28T09:59:00Z">
              <w:r w:rsidR="00EE52C1">
                <w:rPr>
                  <w:rFonts w:ascii="Times New Roman" w:eastAsia="標楷體" w:hAnsi="Times New Roman" w:hint="eastAsia"/>
                  <w:sz w:val="28"/>
                </w:rPr>
                <w:t>公告哪家</w:t>
              </w:r>
            </w:ins>
            <w:ins w:id="143" w:author="Windows 使用者" w:date="2017-03-28T10:08:00Z">
              <w:r w:rsidR="00480FB8">
                <w:rPr>
                  <w:rFonts w:ascii="Times New Roman" w:eastAsia="標楷體" w:hAnsi="Times New Roman" w:hint="eastAsia"/>
                  <w:sz w:val="28"/>
                </w:rPr>
                <w:t>店</w:t>
              </w:r>
            </w:ins>
            <w:ins w:id="144" w:author="Windows 使用者" w:date="2017-03-28T09:59:00Z">
              <w:r w:rsidR="00EE52C1">
                <w:rPr>
                  <w:rFonts w:ascii="Times New Roman" w:eastAsia="標楷體" w:hAnsi="Times New Roman" w:hint="eastAsia"/>
                  <w:sz w:val="28"/>
                </w:rPr>
                <w:t>的</w:t>
              </w:r>
              <w:r w:rsidR="00EE52C1">
                <w:rPr>
                  <w:rFonts w:ascii="Times New Roman" w:eastAsia="標楷體" w:hAnsi="Times New Roman" w:hint="eastAsia"/>
                  <w:sz w:val="28"/>
                </w:rPr>
                <w:t>XX</w:t>
              </w:r>
              <w:r w:rsidR="00EE52C1">
                <w:rPr>
                  <w:rFonts w:ascii="Times New Roman" w:eastAsia="標楷體" w:hAnsi="Times New Roman" w:hint="eastAsia"/>
                  <w:sz w:val="28"/>
                </w:rPr>
                <w:t>菜現在特價中，</w:t>
              </w:r>
              <w:r w:rsidR="00EE52C1" w:rsidRPr="00EE52C1">
                <w:rPr>
                  <w:rFonts w:ascii="Times New Roman" w:eastAsia="標楷體" w:hAnsi="Times New Roman" w:hint="eastAsia"/>
                  <w:sz w:val="28"/>
                </w:rPr>
                <w:t>可以收取租金或曝光度的錢</w:t>
              </w:r>
            </w:ins>
            <w:ins w:id="145" w:author="Windows 使用者" w:date="2017-03-28T10:00:00Z">
              <w:r w:rsidR="00EE52C1">
                <w:rPr>
                  <w:rFonts w:ascii="Times New Roman" w:eastAsia="標楷體" w:hAnsi="Times New Roman" w:hint="eastAsia"/>
                  <w:sz w:val="28"/>
                </w:rPr>
                <w:t>的</w:t>
              </w:r>
            </w:ins>
            <w:ins w:id="146" w:author="Windows 使用者" w:date="2017-03-28T09:59:00Z">
              <w:r w:rsidR="00EE52C1" w:rsidRPr="00EE52C1">
                <w:rPr>
                  <w:rFonts w:ascii="Times New Roman" w:eastAsia="標楷體" w:hAnsi="Times New Roman" w:hint="eastAsia"/>
                  <w:sz w:val="28"/>
                </w:rPr>
                <w:t>商業模式</w:t>
              </w:r>
            </w:ins>
            <w:ins w:id="147" w:author="Windows 使用者" w:date="2017-03-28T10:08:00Z">
              <w:r w:rsidR="00480FB8">
                <w:rPr>
                  <w:rFonts w:ascii="Times New Roman" w:eastAsia="標楷體" w:hAnsi="Times New Roman" w:hint="eastAsia"/>
                  <w:sz w:val="28"/>
                </w:rPr>
                <w:t>。</w:t>
              </w:r>
            </w:ins>
          </w:p>
          <w:p w14:paraId="074AF7E8" w14:textId="62BEB69A" w:rsidR="005C7E83" w:rsidRPr="00B31827" w:rsidDel="00FD134E" w:rsidRDefault="005C7E83" w:rsidP="00B31827">
            <w:pPr>
              <w:pStyle w:val="a4"/>
              <w:adjustRightInd w:val="0"/>
              <w:spacing w:before="50" w:line="480" w:lineRule="exact"/>
              <w:ind w:leftChars="0" w:left="720"/>
              <w:rPr>
                <w:del w:id="148" w:author="Windows 使用者" w:date="2017-03-29T17:02:00Z"/>
                <w:rFonts w:ascii="Times New Roman" w:eastAsia="標楷體" w:hAnsi="Times New Roman"/>
                <w:sz w:val="28"/>
              </w:rPr>
            </w:pPr>
          </w:p>
          <w:bookmarkEnd w:id="90"/>
          <w:bookmarkEnd w:id="91"/>
          <w:p w14:paraId="52C58114" w14:textId="77777777" w:rsidR="006F6E4D" w:rsidRDefault="006F6E4D" w:rsidP="00B31827">
            <w:pPr>
              <w:pStyle w:val="a4"/>
              <w:numPr>
                <w:ilvl w:val="0"/>
                <w:numId w:val="3"/>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sz w:val="28"/>
              </w:rPr>
              <w:t>產品或服務特色說明</w:t>
            </w:r>
          </w:p>
          <w:p w14:paraId="7DF5BA13" w14:textId="4DF8F43D" w:rsidR="007F5BFD" w:rsidRPr="007952A5" w:rsidDel="00FD134E" w:rsidRDefault="007F5BFD" w:rsidP="007F5BFD">
            <w:pPr>
              <w:ind w:left="480" w:firstLine="240"/>
              <w:rPr>
                <w:del w:id="149" w:author="Windows 使用者" w:date="2017-03-29T17:02:00Z"/>
                <w:rFonts w:ascii="Times New Roman" w:eastAsia="標楷體" w:hAnsi="Times New Roman"/>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Pr="007952A5">
              <w:rPr>
                <w:rFonts w:ascii="Times New Roman" w:eastAsia="標楷體" w:hAnsi="Times New Roman" w:hint="eastAsia"/>
                <w:sz w:val="28"/>
              </w:rPr>
              <w:t>是基於群眾力量的服務，</w:t>
            </w:r>
            <w:r>
              <w:rPr>
                <w:rFonts w:ascii="Times New Roman" w:eastAsia="標楷體" w:hAnsi="Times New Roman" w:hint="eastAsia"/>
                <w:sz w:val="28"/>
              </w:rPr>
              <w:t>我們希望</w:t>
            </w:r>
            <w:r w:rsidRPr="007952A5">
              <w:rPr>
                <w:rFonts w:ascii="Times New Roman" w:eastAsia="標楷體" w:hAnsi="Times New Roman" w:hint="eastAsia"/>
                <w:sz w:val="28"/>
              </w:rPr>
              <w:t>透過大眾的參與來達到完善菜價資訊的服務，</w:t>
            </w:r>
            <w:r>
              <w:rPr>
                <w:rFonts w:ascii="Times New Roman" w:eastAsia="標楷體" w:hAnsi="Times New Roman" w:hint="eastAsia"/>
                <w:sz w:val="28"/>
              </w:rPr>
              <w:t>使菜價這個我們日常生活中最密切的問題能夠根本解決，</w:t>
            </w:r>
            <w:r w:rsidRPr="0015235A">
              <w:rPr>
                <w:rFonts w:ascii="Times New Roman" w:eastAsia="標楷體" w:hAnsi="Times New Roman" w:hint="eastAsia"/>
                <w:sz w:val="28"/>
              </w:rPr>
              <w:t>現在的菜價多少</w:t>
            </w:r>
            <w:r w:rsidRPr="0015235A">
              <w:rPr>
                <w:rFonts w:ascii="Times New Roman" w:eastAsia="標楷體" w:hAnsi="Times New Roman" w:hint="eastAsia"/>
                <w:sz w:val="28"/>
              </w:rPr>
              <w:t>?</w:t>
            </w:r>
            <w:r w:rsidRPr="0015235A">
              <w:rPr>
                <w:rFonts w:ascii="Times New Roman" w:eastAsia="標楷體" w:hAnsi="Times New Roman" w:hint="eastAsia"/>
                <w:sz w:val="28"/>
              </w:rPr>
              <w:t>未來的菜價變化</w:t>
            </w:r>
            <w:r w:rsidRPr="0015235A">
              <w:rPr>
                <w:rFonts w:ascii="Times New Roman" w:eastAsia="標楷體" w:hAnsi="Times New Roman" w:hint="eastAsia"/>
                <w:sz w:val="28"/>
              </w:rPr>
              <w:t>?</w:t>
            </w:r>
            <w:r w:rsidRPr="0015235A">
              <w:rPr>
                <w:rFonts w:ascii="Times New Roman" w:eastAsia="標楷體" w:hAnsi="Times New Roman" w:hint="eastAsia"/>
                <w:sz w:val="28"/>
              </w:rPr>
              <w:t>還有要去哪裡買</w:t>
            </w:r>
            <w:r w:rsidRPr="0015235A">
              <w:rPr>
                <w:rFonts w:ascii="Times New Roman" w:eastAsia="標楷體" w:hAnsi="Times New Roman" w:hint="eastAsia"/>
                <w:sz w:val="28"/>
              </w:rPr>
              <w:t>?</w:t>
            </w:r>
            <w:r w:rsidRPr="0015235A">
              <w:rPr>
                <w:rFonts w:ascii="Times New Roman" w:eastAsia="標楷體" w:hAnsi="Times New Roman" w:hint="eastAsia"/>
                <w:sz w:val="28"/>
              </w:rPr>
              <w:t>哪家比較便宜</w:t>
            </w:r>
            <w:r w:rsidRPr="0015235A">
              <w:rPr>
                <w:rFonts w:ascii="Times New Roman" w:eastAsia="標楷體" w:hAnsi="Times New Roman" w:hint="eastAsia"/>
                <w:sz w:val="28"/>
              </w:rPr>
              <w:t>?</w:t>
            </w:r>
            <w:r>
              <w:rPr>
                <w:rFonts w:ascii="Times New Roman" w:eastAsia="標楷體" w:hAnsi="Times New Roman" w:hint="eastAsia"/>
                <w:sz w:val="28"/>
              </w:rPr>
              <w:t>等等的問題，</w:t>
            </w: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都能</w:t>
            </w:r>
            <w:r w:rsidRPr="009F76E4">
              <w:rPr>
                <w:rFonts w:ascii="Times New Roman" w:eastAsia="標楷體" w:hAnsi="Times New Roman" w:hint="eastAsia"/>
                <w:sz w:val="28"/>
              </w:rPr>
              <w:t>一網打盡</w:t>
            </w:r>
            <w:r>
              <w:rPr>
                <w:rFonts w:ascii="Times New Roman" w:eastAsia="標楷體" w:hAnsi="Times New Roman" w:hint="eastAsia"/>
                <w:sz w:val="28"/>
              </w:rPr>
              <w:t>！另外我們還提供了許多加值服務，</w:t>
            </w:r>
            <w:r w:rsidRPr="0030193C">
              <w:rPr>
                <w:rFonts w:ascii="Times New Roman" w:eastAsia="標楷體" w:hAnsi="Times New Roman" w:hint="eastAsia"/>
                <w:sz w:val="28"/>
              </w:rPr>
              <w:t>提供食譜與食譜成本分析</w:t>
            </w:r>
            <w:ins w:id="150" w:author="Windows 使用者" w:date="2017-03-28T13:49:00Z">
              <w:r w:rsidR="00FA67DB">
                <w:rPr>
                  <w:rFonts w:ascii="Times New Roman" w:eastAsia="標楷體" w:hAnsi="Times New Roman" w:hint="eastAsia"/>
                  <w:sz w:val="28"/>
                </w:rPr>
                <w:t>，讓使用者能挑選最佳組合</w:t>
              </w:r>
            </w:ins>
            <w:ins w:id="151" w:author="Windows 使用者" w:date="2017-03-29T16:39:00Z">
              <w:r w:rsidR="00FA081F">
                <w:rPr>
                  <w:rFonts w:ascii="Times New Roman" w:eastAsia="標楷體" w:hAnsi="Times New Roman" w:hint="eastAsia"/>
                  <w:sz w:val="28"/>
                </w:rPr>
                <w:t>的多功能食譜</w:t>
              </w:r>
            </w:ins>
            <w:r>
              <w:rPr>
                <w:rFonts w:ascii="Times New Roman" w:eastAsia="標楷體" w:hAnsi="Times New Roman" w:hint="eastAsia"/>
                <w:sz w:val="28"/>
              </w:rPr>
              <w:t>，</w:t>
            </w:r>
            <w:r w:rsidRPr="0030193C">
              <w:rPr>
                <w:rFonts w:ascii="Times New Roman" w:eastAsia="標楷體" w:hAnsi="Times New Roman" w:hint="eastAsia"/>
                <w:sz w:val="28"/>
              </w:rPr>
              <w:t>導航到最鄰近</w:t>
            </w:r>
            <w:r>
              <w:rPr>
                <w:rFonts w:ascii="Times New Roman" w:eastAsia="標楷體" w:hAnsi="Times New Roman" w:hint="eastAsia"/>
                <w:sz w:val="28"/>
              </w:rPr>
              <w:t>或最便宜</w:t>
            </w:r>
            <w:r w:rsidRPr="0030193C">
              <w:rPr>
                <w:rFonts w:ascii="Times New Roman" w:eastAsia="標楷體" w:hAnsi="Times New Roman" w:hint="eastAsia"/>
                <w:sz w:val="28"/>
              </w:rPr>
              <w:t>的市場或超市</w:t>
            </w:r>
            <w:r>
              <w:rPr>
                <w:rFonts w:ascii="Times New Roman" w:eastAsia="標楷體" w:hAnsi="Times New Roman" w:hint="eastAsia"/>
                <w:sz w:val="28"/>
              </w:rPr>
              <w:t>，還有</w:t>
            </w:r>
            <w:ins w:id="152" w:author="Windows 使用者" w:date="2017-03-28T13:49:00Z">
              <w:r w:rsidR="00FA67DB">
                <w:rPr>
                  <w:rFonts w:ascii="Times New Roman" w:eastAsia="標楷體" w:hAnsi="Times New Roman" w:hint="eastAsia"/>
                  <w:sz w:val="28"/>
                </w:rPr>
                <w:t>提供</w:t>
              </w:r>
            </w:ins>
            <w:del w:id="153" w:author="Windows 使用者" w:date="2017-03-28T10:04:00Z">
              <w:r w:rsidRPr="0030193C" w:rsidDel="00EE52C1">
                <w:rPr>
                  <w:rFonts w:ascii="Times New Roman" w:eastAsia="標楷體" w:hAnsi="Times New Roman" w:hint="eastAsia"/>
                  <w:sz w:val="28"/>
                </w:rPr>
                <w:delText>未來菜價變化預測</w:delText>
              </w:r>
            </w:del>
            <w:ins w:id="154" w:author="Windows 使用者" w:date="2017-03-28T10:04:00Z">
              <w:r w:rsidR="00EE52C1">
                <w:rPr>
                  <w:rFonts w:ascii="Times New Roman" w:eastAsia="標楷體" w:hAnsi="Times New Roman" w:hint="eastAsia"/>
                  <w:sz w:val="28"/>
                </w:rPr>
                <w:t>最新的菜價變化資訊</w:t>
              </w:r>
            </w:ins>
            <w:ins w:id="155" w:author="Windows 使用者" w:date="2017-03-28T13:49:00Z">
              <w:r w:rsidR="00FA67DB">
                <w:rPr>
                  <w:rFonts w:ascii="Times New Roman" w:eastAsia="標楷體" w:hAnsi="Times New Roman" w:hint="eastAsia"/>
                  <w:sz w:val="28"/>
                </w:rPr>
                <w:t>，讓使用者</w:t>
              </w:r>
            </w:ins>
            <w:ins w:id="156" w:author="Windows 使用者" w:date="2017-03-28T13:50:00Z">
              <w:r w:rsidR="00FA67DB">
                <w:rPr>
                  <w:rFonts w:ascii="Times New Roman" w:eastAsia="標楷體" w:hAnsi="Times New Roman" w:hint="eastAsia"/>
                  <w:sz w:val="28"/>
                </w:rPr>
                <w:t>能快速的</w:t>
              </w:r>
              <w:r w:rsidR="00FA67DB" w:rsidRPr="00D056AC">
                <w:rPr>
                  <w:rFonts w:ascii="Times New Roman" w:eastAsia="標楷體" w:hAnsi="Times New Roman" w:hint="eastAsia"/>
                  <w:sz w:val="28"/>
                </w:rPr>
                <w:t>得知最新消息</w:t>
              </w:r>
            </w:ins>
            <w:r>
              <w:rPr>
                <w:rFonts w:ascii="Times New Roman" w:eastAsia="標楷體" w:hAnsi="Times New Roman" w:hint="eastAsia"/>
                <w:sz w:val="28"/>
              </w:rPr>
              <w:t>等</w:t>
            </w:r>
            <w:r w:rsidRPr="0030193C">
              <w:rPr>
                <w:rFonts w:ascii="Times New Roman" w:eastAsia="標楷體" w:hAnsi="Times New Roman" w:hint="eastAsia"/>
                <w:sz w:val="28"/>
              </w:rPr>
              <w:t>等</w:t>
            </w:r>
            <w:r>
              <w:rPr>
                <w:rFonts w:ascii="Times New Roman" w:eastAsia="標楷體" w:hAnsi="Times New Roman" w:hint="eastAsia"/>
                <w:sz w:val="28"/>
              </w:rPr>
              <w:t>。</w:t>
            </w:r>
            <w:ins w:id="157" w:author="Windows 使用者" w:date="2017-03-28T13:50:00Z">
              <w:r w:rsidR="00FA67DB">
                <w:rPr>
                  <w:rFonts w:ascii="Times New Roman" w:eastAsia="標楷體" w:hAnsi="Times New Roman" w:hint="eastAsia"/>
                  <w:sz w:val="28"/>
                </w:rPr>
                <w:t xml:space="preserve"> </w:t>
              </w:r>
            </w:ins>
          </w:p>
          <w:p w14:paraId="56F054A0" w14:textId="77777777" w:rsidR="00D64378" w:rsidRPr="007F5BFD" w:rsidRDefault="00D64378">
            <w:pPr>
              <w:ind w:left="480" w:firstLine="240"/>
              <w:rPr>
                <w:rFonts w:ascii="Times New Roman" w:eastAsia="標楷體" w:hAnsi="Times New Roman"/>
                <w:sz w:val="28"/>
              </w:rPr>
              <w:pPrChange w:id="158" w:author="Windows 使用者" w:date="2017-03-29T17:02:00Z">
                <w:pPr>
                  <w:pStyle w:val="a4"/>
                </w:pPr>
              </w:pPrChange>
            </w:pPr>
          </w:p>
          <w:p w14:paraId="5CEB635A" w14:textId="77777777" w:rsidR="00D64378" w:rsidRPr="00EC536C" w:rsidRDefault="00D64378" w:rsidP="00D64378">
            <w:pPr>
              <w:pStyle w:val="a4"/>
              <w:numPr>
                <w:ilvl w:val="0"/>
                <w:numId w:val="3"/>
              </w:numPr>
              <w:adjustRightInd w:val="0"/>
              <w:spacing w:before="50" w:line="480" w:lineRule="exact"/>
              <w:ind w:leftChars="0"/>
              <w:rPr>
                <w:rFonts w:ascii="Times New Roman" w:eastAsia="標楷體" w:hAnsi="Times New Roman"/>
                <w:color w:val="808080" w:themeColor="background1" w:themeShade="80"/>
                <w:sz w:val="28"/>
              </w:rPr>
            </w:pPr>
            <w:r w:rsidRPr="00D64378">
              <w:rPr>
                <w:rFonts w:ascii="Times New Roman" w:eastAsia="標楷體" w:hAnsi="Times New Roman" w:hint="eastAsia"/>
                <w:sz w:val="28"/>
              </w:rPr>
              <w:t>產品或服務功能</w:t>
            </w:r>
            <w:r w:rsidRPr="00EC536C">
              <w:rPr>
                <w:rFonts w:ascii="Times New Roman" w:eastAsia="標楷體" w:hAnsi="Times New Roman" w:hint="eastAsia"/>
                <w:color w:val="808080" w:themeColor="background1" w:themeShade="80"/>
                <w:sz w:val="28"/>
              </w:rPr>
              <w:t>(</w:t>
            </w:r>
            <w:r w:rsidRPr="00EC536C">
              <w:rPr>
                <w:rFonts w:ascii="Times New Roman" w:eastAsia="標楷體" w:hAnsi="Times New Roman" w:hint="eastAsia"/>
                <w:color w:val="808080" w:themeColor="background1" w:themeShade="80"/>
                <w:sz w:val="28"/>
              </w:rPr>
              <w:t>請條列之，此項為評選時測試產品或服務功能之依據</w:t>
            </w:r>
            <w:r w:rsidRPr="00EC536C">
              <w:rPr>
                <w:rFonts w:ascii="Times New Roman" w:eastAsia="標楷體" w:hAnsi="Times New Roman" w:hint="eastAsia"/>
                <w:color w:val="808080" w:themeColor="background1" w:themeShade="80"/>
                <w:sz w:val="28"/>
              </w:rPr>
              <w:t>)</w:t>
            </w:r>
          </w:p>
          <w:p w14:paraId="4D4F5CBF" w14:textId="77777777" w:rsidR="007F5BFD" w:rsidRPr="00EB2E5E" w:rsidRDefault="007F5BFD" w:rsidP="007F5BFD">
            <w:pPr>
              <w:adjustRightInd w:val="0"/>
              <w:spacing w:before="50" w:line="480" w:lineRule="exact"/>
              <w:ind w:left="480"/>
              <w:rPr>
                <w:rFonts w:ascii="Times New Roman" w:eastAsia="標楷體" w:hAnsi="Times New Roman"/>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會做成有網頁版與</w:t>
            </w:r>
            <w:r>
              <w:rPr>
                <w:rFonts w:ascii="Times New Roman" w:eastAsia="標楷體" w:hAnsi="Times New Roman" w:hint="eastAsia"/>
                <w:sz w:val="28"/>
              </w:rPr>
              <w:t>APP</w:t>
            </w:r>
            <w:r>
              <w:rPr>
                <w:rFonts w:ascii="Times New Roman" w:eastAsia="標楷體" w:hAnsi="Times New Roman" w:hint="eastAsia"/>
                <w:sz w:val="28"/>
              </w:rPr>
              <w:t>版的兩種版本，讓民眾不論在家裡使用電腦或在外使用平板、手機都</w:t>
            </w:r>
            <w:r>
              <w:rPr>
                <w:rFonts w:ascii="Times New Roman" w:eastAsia="標楷體" w:hAnsi="Times New Roman" w:hint="eastAsia"/>
                <w:sz w:val="28"/>
              </w:rPr>
              <w:lastRenderedPageBreak/>
              <w:t>能很容易的使用。</w:t>
            </w: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將</w:t>
            </w:r>
            <w:r w:rsidRPr="009F76E4">
              <w:rPr>
                <w:rFonts w:ascii="Times New Roman" w:eastAsia="標楷體" w:hAnsi="Times New Roman" w:hint="eastAsia"/>
                <w:sz w:val="28"/>
              </w:rPr>
              <w:t>提供了</w:t>
            </w:r>
            <w:r>
              <w:rPr>
                <w:rFonts w:ascii="Times New Roman" w:eastAsia="標楷體" w:hAnsi="Times New Roman" w:hint="eastAsia"/>
                <w:sz w:val="28"/>
              </w:rPr>
              <w:t>五</w:t>
            </w:r>
            <w:r w:rsidRPr="009F76E4">
              <w:rPr>
                <w:rFonts w:ascii="Times New Roman" w:eastAsia="標楷體" w:hAnsi="Times New Roman" w:hint="eastAsia"/>
                <w:sz w:val="28"/>
              </w:rPr>
              <w:t>大</w:t>
            </w:r>
            <w:r>
              <w:rPr>
                <w:rFonts w:ascii="Times New Roman" w:eastAsia="標楷體" w:hAnsi="Times New Roman" w:hint="eastAsia"/>
                <w:sz w:val="28"/>
              </w:rPr>
              <w:t>功能</w:t>
            </w:r>
            <w:r w:rsidRPr="009F76E4">
              <w:rPr>
                <w:rFonts w:ascii="Times New Roman" w:eastAsia="標楷體" w:hAnsi="Times New Roman" w:hint="eastAsia"/>
                <w:sz w:val="28"/>
              </w:rPr>
              <w:t>，可以</w:t>
            </w:r>
            <w:r>
              <w:rPr>
                <w:rFonts w:ascii="Times New Roman" w:eastAsia="標楷體" w:hAnsi="Times New Roman" w:hint="eastAsia"/>
                <w:sz w:val="28"/>
              </w:rPr>
              <w:t>解決</w:t>
            </w:r>
            <w:r w:rsidRPr="009F76E4">
              <w:rPr>
                <w:rFonts w:ascii="Times New Roman" w:eastAsia="標楷體" w:hAnsi="Times New Roman" w:hint="eastAsia"/>
                <w:sz w:val="28"/>
              </w:rPr>
              <w:t>所有</w:t>
            </w:r>
            <w:r>
              <w:rPr>
                <w:rFonts w:ascii="Times New Roman" w:eastAsia="標楷體" w:hAnsi="Times New Roman" w:hint="eastAsia"/>
                <w:sz w:val="28"/>
              </w:rPr>
              <w:t>菜價</w:t>
            </w:r>
            <w:r w:rsidRPr="009F76E4">
              <w:rPr>
                <w:rFonts w:ascii="Times New Roman" w:eastAsia="標楷體" w:hAnsi="Times New Roman" w:hint="eastAsia"/>
                <w:sz w:val="28"/>
              </w:rPr>
              <w:t>的在地資訊</w:t>
            </w:r>
            <w:r>
              <w:rPr>
                <w:rFonts w:ascii="Times New Roman" w:eastAsia="標楷體" w:hAnsi="Times New Roman" w:hint="eastAsia"/>
                <w:sz w:val="28"/>
              </w:rPr>
              <w:t>的問題：</w:t>
            </w:r>
          </w:p>
          <w:p w14:paraId="78A5D82F" w14:textId="77777777" w:rsidR="007F5BFD" w:rsidRPr="00160D39" w:rsidRDefault="007F5BFD" w:rsidP="007F5BFD">
            <w:pPr>
              <w:pStyle w:val="a4"/>
              <w:numPr>
                <w:ilvl w:val="0"/>
                <w:numId w:val="4"/>
              </w:numPr>
              <w:ind w:leftChars="0"/>
              <w:rPr>
                <w:rFonts w:ascii="Times New Roman" w:eastAsia="標楷體" w:hAnsi="Times New Roman"/>
                <w:sz w:val="28"/>
              </w:rPr>
            </w:pPr>
            <w:r w:rsidRPr="00160D39">
              <w:rPr>
                <w:rFonts w:ascii="Times New Roman" w:eastAsia="標楷體" w:hAnsi="Times New Roman" w:hint="eastAsia"/>
                <w:sz w:val="28"/>
              </w:rPr>
              <w:t>讓民眾查詢即時菜價與過往菜價變化：我們可以透過手機</w:t>
            </w:r>
            <w:r w:rsidRPr="00160D39">
              <w:rPr>
                <w:rFonts w:ascii="Times New Roman" w:eastAsia="標楷體" w:hAnsi="Times New Roman" w:hint="eastAsia"/>
                <w:sz w:val="28"/>
              </w:rPr>
              <w:t xml:space="preserve"> AGPS </w:t>
            </w:r>
            <w:r w:rsidRPr="00160D39">
              <w:rPr>
                <w:rFonts w:ascii="Times New Roman" w:eastAsia="標楷體" w:hAnsi="Times New Roman" w:hint="eastAsia"/>
                <w:sz w:val="28"/>
              </w:rPr>
              <w:t>功能，判斷使用者所在</w:t>
            </w:r>
            <w:r>
              <w:rPr>
                <w:rFonts w:ascii="Times New Roman" w:eastAsia="標楷體" w:hAnsi="Times New Roman" w:hint="eastAsia"/>
                <w:sz w:val="28"/>
              </w:rPr>
              <w:t>位置，或使用者自己選擇縣市</w:t>
            </w:r>
            <w:r w:rsidRPr="00160D39">
              <w:rPr>
                <w:rFonts w:ascii="Times New Roman" w:eastAsia="標楷體" w:hAnsi="Times New Roman" w:hint="eastAsia"/>
                <w:sz w:val="28"/>
              </w:rPr>
              <w:t>，再列出</w:t>
            </w:r>
            <w:r>
              <w:rPr>
                <w:rFonts w:ascii="Times New Roman" w:eastAsia="標楷體" w:hAnsi="Times New Roman" w:hint="eastAsia"/>
                <w:sz w:val="28"/>
              </w:rPr>
              <w:t>範圍內</w:t>
            </w:r>
            <w:r w:rsidRPr="00160D39">
              <w:rPr>
                <w:rFonts w:ascii="Times New Roman" w:eastAsia="標楷體" w:hAnsi="Times New Roman" w:hint="eastAsia"/>
                <w:sz w:val="28"/>
              </w:rPr>
              <w:t>的</w:t>
            </w:r>
            <w:r>
              <w:rPr>
                <w:rFonts w:ascii="Times New Roman" w:eastAsia="標楷體" w:hAnsi="Times New Roman" w:hint="eastAsia"/>
                <w:sz w:val="28"/>
              </w:rPr>
              <w:t>店家的</w:t>
            </w:r>
            <w:r w:rsidRPr="00160D39">
              <w:rPr>
                <w:rFonts w:ascii="Times New Roman" w:eastAsia="標楷體" w:hAnsi="Times New Roman" w:hint="eastAsia"/>
                <w:sz w:val="28"/>
              </w:rPr>
              <w:t>即時菜價資訊，或選擇某一店家查詢其過往菜價變化與即時菜價</w:t>
            </w:r>
            <w:r>
              <w:rPr>
                <w:rFonts w:ascii="Times New Roman" w:eastAsia="標楷體" w:hAnsi="Times New Roman" w:hint="eastAsia"/>
                <w:sz w:val="28"/>
              </w:rPr>
              <w:t>。</w:t>
            </w:r>
          </w:p>
          <w:p w14:paraId="0D638A40" w14:textId="04BA53C1" w:rsidR="007F5BFD" w:rsidRDefault="007F5BFD" w:rsidP="001404F0">
            <w:pPr>
              <w:pStyle w:val="a4"/>
              <w:numPr>
                <w:ilvl w:val="0"/>
                <w:numId w:val="4"/>
              </w:numPr>
              <w:ind w:leftChars="0"/>
              <w:rPr>
                <w:rFonts w:ascii="Times New Roman" w:eastAsia="標楷體" w:hAnsi="Times New Roman"/>
                <w:sz w:val="28"/>
              </w:rPr>
            </w:pPr>
            <w:r w:rsidRPr="0030193C">
              <w:rPr>
                <w:rFonts w:ascii="Times New Roman" w:eastAsia="標楷體" w:hAnsi="Times New Roman" w:hint="eastAsia"/>
                <w:sz w:val="28"/>
              </w:rPr>
              <w:t>民眾可以</w:t>
            </w:r>
            <w:r w:rsidRPr="0030193C">
              <w:rPr>
                <w:rFonts w:ascii="Times New Roman" w:eastAsia="標楷體" w:hAnsi="Times New Roman" w:hint="eastAsia"/>
                <w:sz w:val="28"/>
              </w:rPr>
              <w:t>update</w:t>
            </w:r>
            <w:r w:rsidRPr="0030193C">
              <w:rPr>
                <w:rFonts w:ascii="Times New Roman" w:eastAsia="標楷體" w:hAnsi="Times New Roman" w:hint="eastAsia"/>
                <w:sz w:val="28"/>
              </w:rPr>
              <w:t>各個市場或超市</w:t>
            </w:r>
            <w:r>
              <w:rPr>
                <w:rFonts w:ascii="Times New Roman" w:eastAsia="標楷體" w:hAnsi="Times New Roman" w:hint="eastAsia"/>
                <w:sz w:val="28"/>
              </w:rPr>
              <w:t>或店家</w:t>
            </w:r>
            <w:r w:rsidRPr="0030193C">
              <w:rPr>
                <w:rFonts w:ascii="Times New Roman" w:eastAsia="標楷體" w:hAnsi="Times New Roman" w:hint="eastAsia"/>
                <w:sz w:val="28"/>
              </w:rPr>
              <w:t>的菜價</w:t>
            </w:r>
            <w:r>
              <w:rPr>
                <w:rFonts w:ascii="Times New Roman" w:eastAsia="標楷體" w:hAnsi="Times New Roman" w:hint="eastAsia"/>
                <w:sz w:val="28"/>
              </w:rPr>
              <w:t>：我們會先用網路爬蟲爬回一些市場與超市等店家的地理位置，當民眾看到某一店家的菜價不同或沒有資料時，民眾可以直接上傳</w:t>
            </w:r>
            <w:del w:id="159" w:author="Windows 使用者" w:date="2017-03-29T16:41:00Z">
              <w:r w:rsidDel="00FA081F">
                <w:rPr>
                  <w:rFonts w:ascii="Times New Roman" w:eastAsia="標楷體" w:hAnsi="Times New Roman" w:hint="eastAsia"/>
                  <w:sz w:val="28"/>
                </w:rPr>
                <w:delText>資料</w:delText>
              </w:r>
            </w:del>
            <w:r>
              <w:rPr>
                <w:rFonts w:ascii="Times New Roman" w:eastAsia="標楷體" w:hAnsi="Times New Roman" w:hint="eastAsia"/>
                <w:sz w:val="28"/>
              </w:rPr>
              <w:t>或建立資料</w:t>
            </w:r>
            <w:ins w:id="160" w:author="Windows 使用者" w:date="2017-03-28T10:13:00Z">
              <w:r w:rsidR="001404F0">
                <w:rPr>
                  <w:rFonts w:ascii="Times New Roman" w:eastAsia="標楷體" w:hAnsi="Times New Roman" w:hint="eastAsia"/>
                  <w:sz w:val="28"/>
                </w:rPr>
                <w:t>，</w:t>
              </w:r>
              <w:r w:rsidR="001404F0" w:rsidRPr="001404F0">
                <w:rPr>
                  <w:rFonts w:ascii="Times New Roman" w:eastAsia="標楷體" w:hAnsi="Times New Roman" w:hint="eastAsia"/>
                  <w:sz w:val="28"/>
                </w:rPr>
                <w:t>可以報市場位置</w:t>
              </w:r>
            </w:ins>
            <w:ins w:id="161" w:author="Windows 使用者" w:date="2017-03-28T10:30:00Z">
              <w:r w:rsidR="005C242A">
                <w:rPr>
                  <w:rFonts w:ascii="Times New Roman" w:eastAsia="標楷體" w:hAnsi="Times New Roman" w:hint="eastAsia"/>
                  <w:sz w:val="28"/>
                </w:rPr>
                <w:t>或</w:t>
              </w:r>
            </w:ins>
            <w:ins w:id="162" w:author="Windows 使用者" w:date="2017-03-28T10:13:00Z">
              <w:r w:rsidR="001404F0" w:rsidRPr="001404F0">
                <w:rPr>
                  <w:rFonts w:ascii="Times New Roman" w:eastAsia="標楷體" w:hAnsi="Times New Roman" w:hint="eastAsia"/>
                  <w:sz w:val="28"/>
                </w:rPr>
                <w:t>用</w:t>
              </w:r>
              <w:r w:rsidR="001404F0" w:rsidRPr="001404F0">
                <w:rPr>
                  <w:rFonts w:ascii="Times New Roman" w:eastAsia="標楷體" w:hAnsi="Times New Roman" w:hint="eastAsia"/>
                  <w:sz w:val="28"/>
                </w:rPr>
                <w:t>AGPS</w:t>
              </w:r>
              <w:r w:rsidR="001404F0" w:rsidRPr="001404F0">
                <w:rPr>
                  <w:rFonts w:ascii="Times New Roman" w:eastAsia="標楷體" w:hAnsi="Times New Roman" w:hint="eastAsia"/>
                  <w:sz w:val="28"/>
                </w:rPr>
                <w:t>打卡，</w:t>
              </w:r>
            </w:ins>
            <w:ins w:id="163" w:author="Windows 使用者" w:date="2017-03-28T10:42:00Z">
              <w:r w:rsidR="00407B47">
                <w:rPr>
                  <w:rFonts w:ascii="Times New Roman" w:eastAsia="標楷體" w:hAnsi="Times New Roman" w:hint="eastAsia"/>
                  <w:sz w:val="28"/>
                </w:rPr>
                <w:t>用</w:t>
              </w:r>
            </w:ins>
            <w:ins w:id="164" w:author="Windows 使用者" w:date="2017-03-28T10:13:00Z">
              <w:r w:rsidR="001404F0" w:rsidRPr="001404F0">
                <w:rPr>
                  <w:rFonts w:ascii="Times New Roman" w:eastAsia="標楷體" w:hAnsi="Times New Roman" w:hint="eastAsia"/>
                  <w:sz w:val="28"/>
                </w:rPr>
                <w:t>下拉選單選取菜的名稱</w:t>
              </w:r>
            </w:ins>
            <w:ins w:id="165" w:author="Windows 使用者" w:date="2017-03-28T10:43:00Z">
              <w:r w:rsidR="00407B47">
                <w:rPr>
                  <w:rFonts w:ascii="Times New Roman" w:eastAsia="標楷體" w:hAnsi="Times New Roman" w:hint="eastAsia"/>
                  <w:sz w:val="28"/>
                </w:rPr>
                <w:t>，</w:t>
              </w:r>
            </w:ins>
            <w:ins w:id="166" w:author="Windows 使用者" w:date="2017-03-28T10:13:00Z">
              <w:r w:rsidR="001404F0" w:rsidRPr="001404F0">
                <w:rPr>
                  <w:rFonts w:ascii="Times New Roman" w:eastAsia="標楷體" w:hAnsi="Times New Roman" w:hint="eastAsia"/>
                  <w:sz w:val="28"/>
                </w:rPr>
                <w:t>通報每斤多少元</w:t>
              </w:r>
            </w:ins>
            <w:ins w:id="167" w:author="Windows 使用者" w:date="2017-03-28T10:43:00Z">
              <w:r w:rsidR="00407B47">
                <w:rPr>
                  <w:rFonts w:ascii="Times New Roman" w:eastAsia="標楷體" w:hAnsi="Times New Roman" w:hint="eastAsia"/>
                  <w:sz w:val="28"/>
                </w:rPr>
                <w:t>，</w:t>
              </w:r>
            </w:ins>
            <w:ins w:id="168" w:author="Windows 使用者" w:date="2017-03-28T10:13:00Z">
              <w:r w:rsidR="001404F0" w:rsidRPr="001404F0">
                <w:rPr>
                  <w:rFonts w:ascii="Times New Roman" w:eastAsia="標楷體" w:hAnsi="Times New Roman" w:hint="eastAsia"/>
                  <w:sz w:val="28"/>
                </w:rPr>
                <w:t>順便可以幫使用者記帳</w:t>
              </w:r>
            </w:ins>
            <w:ins w:id="169" w:author="Windows 使用者" w:date="2017-03-28T10:30:00Z">
              <w:r w:rsidR="00F43DD3">
                <w:rPr>
                  <w:rFonts w:ascii="Times New Roman" w:eastAsia="標楷體" w:hAnsi="Times New Roman" w:hint="eastAsia"/>
                  <w:sz w:val="28"/>
                </w:rPr>
                <w:t>，提升</w:t>
              </w:r>
            </w:ins>
            <w:ins w:id="170" w:author="Windows 使用者" w:date="2017-03-28T10:31:00Z">
              <w:r w:rsidR="00F43DD3">
                <w:rPr>
                  <w:rFonts w:ascii="Times New Roman" w:eastAsia="標楷體" w:hAnsi="Times New Roman" w:hint="eastAsia"/>
                  <w:sz w:val="28"/>
                </w:rPr>
                <w:t>民眾使用的意願</w:t>
              </w:r>
            </w:ins>
            <w:r>
              <w:rPr>
                <w:rFonts w:ascii="Times New Roman" w:eastAsia="標楷體" w:hAnsi="Times New Roman" w:hint="eastAsia"/>
                <w:sz w:val="28"/>
              </w:rPr>
              <w:t>。</w:t>
            </w:r>
          </w:p>
          <w:p w14:paraId="3EBB6070" w14:textId="10DDBA7D" w:rsidR="007F5BFD" w:rsidRDefault="007F5BFD" w:rsidP="00D241B0">
            <w:pPr>
              <w:pStyle w:val="a4"/>
              <w:numPr>
                <w:ilvl w:val="0"/>
                <w:numId w:val="4"/>
              </w:numPr>
              <w:ind w:leftChars="0"/>
              <w:rPr>
                <w:rFonts w:ascii="Times New Roman" w:eastAsia="標楷體" w:hAnsi="Times New Roman"/>
                <w:sz w:val="28"/>
              </w:rPr>
            </w:pPr>
            <w:r w:rsidRPr="0030193C">
              <w:rPr>
                <w:rFonts w:ascii="Times New Roman" w:eastAsia="標楷體" w:hAnsi="Times New Roman" w:hint="eastAsia"/>
                <w:sz w:val="28"/>
              </w:rPr>
              <w:t>提供食譜與食譜成本分析</w:t>
            </w:r>
            <w:r>
              <w:rPr>
                <w:rFonts w:ascii="Times New Roman" w:eastAsia="標楷體" w:hAnsi="Times New Roman" w:hint="eastAsia"/>
                <w:sz w:val="28"/>
              </w:rPr>
              <w:t>：另外我們也提共</w:t>
            </w:r>
            <w:r w:rsidRPr="0030193C">
              <w:rPr>
                <w:rFonts w:ascii="Times New Roman" w:eastAsia="標楷體" w:hAnsi="Times New Roman" w:hint="eastAsia"/>
                <w:sz w:val="28"/>
              </w:rPr>
              <w:t>食譜</w:t>
            </w:r>
            <w:r>
              <w:rPr>
                <w:rFonts w:ascii="Times New Roman" w:eastAsia="標楷體" w:hAnsi="Times New Roman" w:hint="eastAsia"/>
                <w:sz w:val="28"/>
              </w:rPr>
              <w:t>的加值服務，我們會先用網路爬蟲爬回一些</w:t>
            </w:r>
            <w:r w:rsidRPr="0030193C">
              <w:rPr>
                <w:rFonts w:ascii="Times New Roman" w:eastAsia="標楷體" w:hAnsi="Times New Roman" w:hint="eastAsia"/>
                <w:sz w:val="28"/>
              </w:rPr>
              <w:t>食譜</w:t>
            </w:r>
            <w:r>
              <w:rPr>
                <w:rFonts w:ascii="Times New Roman" w:eastAsia="標楷體" w:hAnsi="Times New Roman" w:hint="eastAsia"/>
                <w:sz w:val="28"/>
              </w:rPr>
              <w:t>，再透過食譜計算每到菜所需的成本，</w:t>
            </w:r>
            <w:r w:rsidRPr="0030193C">
              <w:rPr>
                <w:rFonts w:ascii="Times New Roman" w:eastAsia="標楷體" w:hAnsi="Times New Roman" w:hint="eastAsia"/>
                <w:sz w:val="28"/>
              </w:rPr>
              <w:t>每樣食材的價格</w:t>
            </w:r>
            <w:r>
              <w:rPr>
                <w:rFonts w:ascii="Times New Roman" w:eastAsia="標楷體" w:hAnsi="Times New Roman" w:hint="eastAsia"/>
                <w:sz w:val="28"/>
              </w:rPr>
              <w:t>與</w:t>
            </w:r>
            <w:r w:rsidRPr="0030193C">
              <w:rPr>
                <w:rFonts w:ascii="Times New Roman" w:eastAsia="標楷體" w:hAnsi="Times New Roman" w:hint="eastAsia"/>
                <w:sz w:val="28"/>
              </w:rPr>
              <w:t>油錢</w:t>
            </w:r>
            <w:r>
              <w:rPr>
                <w:rFonts w:ascii="Times New Roman" w:eastAsia="標楷體" w:hAnsi="Times New Roman" w:hint="eastAsia"/>
                <w:sz w:val="28"/>
              </w:rPr>
              <w:t>等</w:t>
            </w:r>
            <w:r w:rsidRPr="0030193C">
              <w:rPr>
                <w:rFonts w:ascii="Times New Roman" w:eastAsia="標楷體" w:hAnsi="Times New Roman" w:hint="eastAsia"/>
                <w:sz w:val="28"/>
              </w:rPr>
              <w:t>等</w:t>
            </w:r>
            <w:ins w:id="171" w:author="Windows 使用者" w:date="2017-03-28T10:54:00Z">
              <w:r w:rsidR="00FA7391">
                <w:rPr>
                  <w:rFonts w:ascii="Times New Roman" w:eastAsia="標楷體" w:hAnsi="Times New Roman" w:hint="eastAsia"/>
                  <w:sz w:val="28"/>
                </w:rPr>
                <w:t>，</w:t>
              </w:r>
            </w:ins>
            <w:ins w:id="172" w:author="Windows 使用者" w:date="2017-03-29T16:51:00Z">
              <w:r w:rsidR="00D241B0" w:rsidRPr="00D241B0">
                <w:rPr>
                  <w:rFonts w:ascii="Times New Roman" w:eastAsia="標楷體" w:hAnsi="Times New Roman" w:hint="eastAsia"/>
                  <w:sz w:val="28"/>
                </w:rPr>
                <w:t>推薦給使用者參考，</w:t>
              </w:r>
            </w:ins>
            <w:ins w:id="173" w:author="Windows 使用者" w:date="2017-03-28T10:54:00Z">
              <w:r w:rsidR="00FA7391">
                <w:rPr>
                  <w:rFonts w:ascii="Times New Roman" w:eastAsia="標楷體" w:hAnsi="Times New Roman" w:hint="eastAsia"/>
                  <w:sz w:val="28"/>
                </w:rPr>
                <w:t>再</w:t>
              </w:r>
            </w:ins>
            <w:ins w:id="174" w:author="Windows 使用者" w:date="2017-03-28T10:55:00Z">
              <w:r w:rsidR="00FA7391">
                <w:rPr>
                  <w:rFonts w:ascii="Times New Roman" w:eastAsia="標楷體" w:hAnsi="Times New Roman" w:hint="eastAsia"/>
                  <w:sz w:val="28"/>
                </w:rPr>
                <w:t>讓使用者選擇最適合的組合</w:t>
              </w:r>
            </w:ins>
            <w:r>
              <w:rPr>
                <w:rFonts w:ascii="Times New Roman" w:eastAsia="標楷體" w:hAnsi="Times New Roman" w:hint="eastAsia"/>
                <w:sz w:val="28"/>
              </w:rPr>
              <w:t>。</w:t>
            </w:r>
          </w:p>
          <w:p w14:paraId="356F8274" w14:textId="5C4F14B9" w:rsidR="007F5BFD" w:rsidRPr="00A8724A" w:rsidRDefault="007F5BFD">
            <w:pPr>
              <w:pStyle w:val="a4"/>
              <w:numPr>
                <w:ilvl w:val="0"/>
                <w:numId w:val="4"/>
              </w:numPr>
              <w:ind w:leftChars="0"/>
              <w:rPr>
                <w:rFonts w:ascii="Times New Roman" w:eastAsia="標楷體" w:hAnsi="Times New Roman"/>
                <w:sz w:val="28"/>
                <w:rPrChange w:id="175" w:author="Windows 使用者" w:date="2017-03-29T16:59:00Z">
                  <w:rPr/>
                </w:rPrChange>
              </w:rPr>
            </w:pPr>
            <w:r w:rsidRPr="0030193C">
              <w:rPr>
                <w:rFonts w:ascii="Times New Roman" w:eastAsia="標楷體" w:hAnsi="Times New Roman" w:hint="eastAsia"/>
                <w:sz w:val="28"/>
              </w:rPr>
              <w:lastRenderedPageBreak/>
              <w:t>導航到最鄰近</w:t>
            </w:r>
            <w:r>
              <w:rPr>
                <w:rFonts w:ascii="Times New Roman" w:eastAsia="標楷體" w:hAnsi="Times New Roman" w:hint="eastAsia"/>
                <w:sz w:val="28"/>
              </w:rPr>
              <w:t>或最便宜</w:t>
            </w:r>
            <w:r w:rsidRPr="0030193C">
              <w:rPr>
                <w:rFonts w:ascii="Times New Roman" w:eastAsia="標楷體" w:hAnsi="Times New Roman" w:hint="eastAsia"/>
                <w:sz w:val="28"/>
              </w:rPr>
              <w:t>的市場或超市</w:t>
            </w:r>
            <w:r>
              <w:rPr>
                <w:rFonts w:ascii="Times New Roman" w:eastAsia="標楷體" w:hAnsi="Times New Roman" w:hint="eastAsia"/>
                <w:sz w:val="28"/>
              </w:rPr>
              <w:t>：</w:t>
            </w:r>
            <w:ins w:id="176" w:author="Windows 使用者" w:date="2017-03-29T16:59:00Z">
              <w:r w:rsidR="00A8724A">
                <w:rPr>
                  <w:rFonts w:ascii="Times New Roman" w:eastAsia="標楷體" w:hAnsi="Times New Roman" w:hint="eastAsia"/>
                  <w:sz w:val="28"/>
                </w:rPr>
                <w:t>透過手機</w:t>
              </w:r>
              <w:r w:rsidR="00A8724A">
                <w:rPr>
                  <w:rFonts w:ascii="Times New Roman" w:eastAsia="標楷體" w:hAnsi="Times New Roman" w:hint="eastAsia"/>
                  <w:sz w:val="28"/>
                </w:rPr>
                <w:t>AGPS</w:t>
              </w:r>
              <w:r w:rsidR="00A8724A">
                <w:rPr>
                  <w:rFonts w:ascii="Times New Roman" w:eastAsia="標楷體" w:hAnsi="Times New Roman" w:hint="eastAsia"/>
                  <w:sz w:val="28"/>
                </w:rPr>
                <w:t>的資訊，</w:t>
              </w:r>
            </w:ins>
            <w:ins w:id="177" w:author="Windows 使用者" w:date="2017-03-29T16:58:00Z">
              <w:r w:rsidR="00A8724A" w:rsidRPr="00A8724A">
                <w:rPr>
                  <w:rFonts w:ascii="Times New Roman" w:eastAsia="標楷體" w:hAnsi="Times New Roman" w:hint="eastAsia"/>
                  <w:sz w:val="28"/>
                  <w:rPrChange w:id="178" w:author="Windows 使用者" w:date="2017-03-29T16:59:00Z">
                    <w:rPr>
                      <w:rFonts w:hint="eastAsia"/>
                    </w:rPr>
                  </w:rPrChange>
                </w:rPr>
                <w:t>我們能顯示使用者周圍能買菜的地方</w:t>
              </w:r>
            </w:ins>
            <w:ins w:id="179" w:author="Windows 使用者" w:date="2017-03-29T16:59:00Z">
              <w:r w:rsidR="00A8724A" w:rsidRPr="00A8724A">
                <w:rPr>
                  <w:rFonts w:ascii="Times New Roman" w:eastAsia="標楷體" w:hAnsi="Times New Roman" w:hint="eastAsia"/>
                  <w:sz w:val="28"/>
                  <w:rPrChange w:id="180" w:author="Windows 使用者" w:date="2017-03-29T16:59:00Z">
                    <w:rPr>
                      <w:rFonts w:hint="eastAsia"/>
                    </w:rPr>
                  </w:rPrChange>
                </w:rPr>
                <w:t>，</w:t>
              </w:r>
            </w:ins>
            <w:r w:rsidRPr="00A8724A">
              <w:rPr>
                <w:rFonts w:ascii="Times New Roman" w:eastAsia="標楷體" w:hAnsi="Times New Roman" w:hint="eastAsia"/>
                <w:sz w:val="28"/>
                <w:rPrChange w:id="181" w:author="Windows 使用者" w:date="2017-03-29T16:59:00Z">
                  <w:rPr>
                    <w:rFonts w:hint="eastAsia"/>
                  </w:rPr>
                </w:rPrChange>
              </w:rPr>
              <w:t>當使用者決定好店家後，我們</w:t>
            </w:r>
            <w:del w:id="182" w:author="Windows 使用者" w:date="2017-03-29T16:59:00Z">
              <w:r w:rsidRPr="00A8724A" w:rsidDel="00A8724A">
                <w:rPr>
                  <w:rFonts w:ascii="Times New Roman" w:eastAsia="標楷體" w:hAnsi="Times New Roman" w:hint="eastAsia"/>
                  <w:sz w:val="28"/>
                  <w:rPrChange w:id="183" w:author="Windows 使用者" w:date="2017-03-29T16:59:00Z">
                    <w:rPr>
                      <w:rFonts w:hint="eastAsia"/>
                    </w:rPr>
                  </w:rPrChange>
                </w:rPr>
                <w:delText>能</w:delText>
              </w:r>
            </w:del>
            <w:ins w:id="184" w:author="Windows 使用者" w:date="2017-03-29T16:59:00Z">
              <w:r w:rsidR="00A8724A">
                <w:rPr>
                  <w:rFonts w:ascii="Times New Roman" w:eastAsia="標楷體" w:hAnsi="Times New Roman" w:hint="eastAsia"/>
                  <w:sz w:val="28"/>
                </w:rPr>
                <w:t>會</w:t>
              </w:r>
            </w:ins>
            <w:r w:rsidRPr="00A8724A">
              <w:rPr>
                <w:rFonts w:ascii="Times New Roman" w:eastAsia="標楷體" w:hAnsi="Times New Roman" w:hint="eastAsia"/>
                <w:sz w:val="28"/>
                <w:rPrChange w:id="185" w:author="Windows 使用者" w:date="2017-03-29T16:59:00Z">
                  <w:rPr>
                    <w:rFonts w:hint="eastAsia"/>
                  </w:rPr>
                </w:rPrChange>
              </w:rPr>
              <w:t>替使用者規劃路線</w:t>
            </w:r>
            <w:ins w:id="186" w:author="Windows 使用者" w:date="2017-03-29T16:59:00Z">
              <w:r w:rsidR="00A8724A">
                <w:rPr>
                  <w:rFonts w:ascii="Times New Roman" w:eastAsia="標楷體" w:hAnsi="Times New Roman" w:hint="eastAsia"/>
                  <w:sz w:val="28"/>
                </w:rPr>
                <w:t>並計算成本</w:t>
              </w:r>
            </w:ins>
            <w:r w:rsidRPr="00A8724A">
              <w:rPr>
                <w:rFonts w:ascii="Times New Roman" w:eastAsia="標楷體" w:hAnsi="Times New Roman" w:hint="eastAsia"/>
                <w:sz w:val="28"/>
                <w:rPrChange w:id="187" w:author="Windows 使用者" w:date="2017-03-29T16:59:00Z">
                  <w:rPr>
                    <w:rFonts w:hint="eastAsia"/>
                  </w:rPr>
                </w:rPrChange>
              </w:rPr>
              <w:t>。</w:t>
            </w:r>
          </w:p>
          <w:p w14:paraId="11EC66D9" w14:textId="14B8AD2F" w:rsidR="00EC536C" w:rsidRPr="005C7E83" w:rsidRDefault="007F5BFD">
            <w:pPr>
              <w:pStyle w:val="a4"/>
              <w:numPr>
                <w:ilvl w:val="0"/>
                <w:numId w:val="4"/>
              </w:numPr>
              <w:ind w:leftChars="0"/>
              <w:rPr>
                <w:rFonts w:ascii="Times New Roman" w:eastAsia="標楷體" w:hAnsi="Times New Roman"/>
                <w:sz w:val="28"/>
                <w:rPrChange w:id="188" w:author="Windows 使用者" w:date="2017-03-29T17:01:00Z">
                  <w:rPr/>
                </w:rPrChange>
              </w:rPr>
            </w:pPr>
            <w:r w:rsidRPr="008936FC">
              <w:rPr>
                <w:rFonts w:ascii="Times New Roman" w:eastAsia="標楷體" w:hAnsi="Times New Roman" w:hint="eastAsia"/>
                <w:sz w:val="28"/>
              </w:rPr>
              <w:t>未來菜價變化</w:t>
            </w:r>
            <w:del w:id="189" w:author="Windows 使用者" w:date="2017-03-28T11:00:00Z">
              <w:r w:rsidRPr="008936FC" w:rsidDel="00FA7391">
                <w:rPr>
                  <w:rFonts w:ascii="Times New Roman" w:eastAsia="標楷體" w:hAnsi="Times New Roman" w:hint="eastAsia"/>
                  <w:sz w:val="28"/>
                </w:rPr>
                <w:delText>預測</w:delText>
              </w:r>
            </w:del>
            <w:ins w:id="190" w:author="Windows 使用者" w:date="2017-03-28T11:01:00Z">
              <w:r w:rsidR="00FA7391" w:rsidRPr="008936FC">
                <w:rPr>
                  <w:rFonts w:ascii="Times New Roman" w:eastAsia="標楷體" w:hAnsi="Times New Roman" w:hint="eastAsia"/>
                  <w:sz w:val="28"/>
                </w:rPr>
                <w:t>資訊</w:t>
              </w:r>
            </w:ins>
            <w:r w:rsidRPr="008936FC">
              <w:rPr>
                <w:rFonts w:ascii="Times New Roman" w:eastAsia="標楷體" w:hAnsi="Times New Roman" w:hint="eastAsia"/>
                <w:sz w:val="28"/>
              </w:rPr>
              <w:t>等</w:t>
            </w:r>
            <w:r w:rsidRPr="00CA313B">
              <w:rPr>
                <w:rFonts w:ascii="Times New Roman" w:eastAsia="標楷體" w:hAnsi="Times New Roman" w:hint="eastAsia"/>
                <w:sz w:val="28"/>
              </w:rPr>
              <w:t>：</w:t>
            </w:r>
            <w:ins w:id="191" w:author="Windows 使用者" w:date="2017-03-28T11:17:00Z">
              <w:r w:rsidR="002C2ACE" w:rsidRPr="00CA313B">
                <w:rPr>
                  <w:rFonts w:ascii="Times New Roman" w:eastAsia="標楷體" w:hAnsi="Times New Roman" w:hint="eastAsia"/>
                  <w:sz w:val="28"/>
                </w:rPr>
                <w:t>我們會收集所有跟菜價有關的新聞</w:t>
              </w:r>
            </w:ins>
            <w:ins w:id="192" w:author="Windows 使用者" w:date="2017-03-28T11:18:00Z">
              <w:r w:rsidR="002C2ACE" w:rsidRPr="00CA313B">
                <w:rPr>
                  <w:rFonts w:ascii="Times New Roman" w:eastAsia="標楷體" w:hAnsi="Times New Roman" w:hint="eastAsia"/>
                  <w:sz w:val="28"/>
                </w:rPr>
                <w:t>，讓使用者可以在第一時間就得知</w:t>
              </w:r>
            </w:ins>
            <w:ins w:id="193" w:author="Windows 使用者" w:date="2017-03-29T17:00:00Z">
              <w:r w:rsidR="00554872" w:rsidRPr="008936FC">
                <w:rPr>
                  <w:rFonts w:ascii="Times New Roman" w:eastAsia="標楷體" w:hAnsi="Times New Roman" w:hint="eastAsia"/>
                  <w:sz w:val="28"/>
                </w:rPr>
                <w:t>菜價變化</w:t>
              </w:r>
            </w:ins>
            <w:ins w:id="194" w:author="Windows 使用者" w:date="2017-03-28T11:18:00Z">
              <w:r w:rsidR="002C2ACE" w:rsidRPr="00CA313B">
                <w:rPr>
                  <w:rFonts w:ascii="Times New Roman" w:eastAsia="標楷體" w:hAnsi="Times New Roman" w:hint="eastAsia"/>
                  <w:sz w:val="28"/>
                </w:rPr>
                <w:t>最新消息</w:t>
              </w:r>
            </w:ins>
            <w:ins w:id="195" w:author="Windows 使用者" w:date="2017-03-28T11:17:00Z">
              <w:r w:rsidR="002C2ACE" w:rsidRPr="00CA313B">
                <w:rPr>
                  <w:rFonts w:ascii="Times New Roman" w:eastAsia="標楷體" w:hAnsi="Times New Roman" w:hint="eastAsia"/>
                  <w:sz w:val="28"/>
                </w:rPr>
                <w:t>。</w:t>
              </w:r>
            </w:ins>
            <w:del w:id="196" w:author="Windows 使用者" w:date="2017-03-28T11:17:00Z">
              <w:r w:rsidRPr="005C7E83" w:rsidDel="002C2ACE">
                <w:rPr>
                  <w:rFonts w:ascii="Times New Roman" w:eastAsia="標楷體" w:hAnsi="Times New Roman" w:hint="eastAsia"/>
                  <w:sz w:val="28"/>
                  <w:rPrChange w:id="197" w:author="Windows 使用者" w:date="2017-03-29T17:01:00Z">
                    <w:rPr>
                      <w:rFonts w:hint="eastAsia"/>
                    </w:rPr>
                  </w:rPrChange>
                </w:rPr>
                <w:delText>我們會利用天氣開放資料，和農委會每月的產量資料以及過去菜價變化的資料來預測未來菜價的走向</w:delText>
              </w:r>
            </w:del>
            <w:del w:id="198" w:author="Windows 使用者" w:date="2017-03-28T13:48:00Z">
              <w:r w:rsidRPr="005C7E83" w:rsidDel="00CA313B">
                <w:rPr>
                  <w:rFonts w:ascii="Times New Roman" w:eastAsia="標楷體" w:hAnsi="Times New Roman" w:hint="eastAsia"/>
                  <w:sz w:val="28"/>
                  <w:rPrChange w:id="199" w:author="Windows 使用者" w:date="2017-03-29T17:01:00Z">
                    <w:rPr>
                      <w:rFonts w:hint="eastAsia"/>
                    </w:rPr>
                  </w:rPrChange>
                </w:rPr>
                <w:delText>。</w:delText>
              </w:r>
            </w:del>
          </w:p>
          <w:p w14:paraId="353249FB" w14:textId="4AD85F3A" w:rsidR="00EC536C" w:rsidRPr="002C2ACE" w:rsidDel="005C7E83" w:rsidRDefault="00EC536C" w:rsidP="00EC536C">
            <w:pPr>
              <w:rPr>
                <w:del w:id="200" w:author="Windows 使用者" w:date="2017-03-29T17:01:00Z"/>
                <w:rFonts w:ascii="Times New Roman" w:eastAsia="標楷體" w:hAnsi="Times New Roman"/>
                <w:sz w:val="28"/>
              </w:rPr>
            </w:pPr>
          </w:p>
          <w:p w14:paraId="654CF008" w14:textId="77777777" w:rsidR="00D64378" w:rsidRPr="00EC536C" w:rsidRDefault="00D64378" w:rsidP="00D64378">
            <w:pPr>
              <w:pStyle w:val="a4"/>
              <w:numPr>
                <w:ilvl w:val="0"/>
                <w:numId w:val="3"/>
              </w:numPr>
              <w:adjustRightInd w:val="0"/>
              <w:spacing w:before="50" w:line="480" w:lineRule="exact"/>
              <w:ind w:leftChars="0"/>
              <w:rPr>
                <w:rFonts w:ascii="Times New Roman" w:eastAsia="標楷體" w:hAnsi="Times New Roman"/>
                <w:color w:val="808080" w:themeColor="background1" w:themeShade="80"/>
                <w:sz w:val="28"/>
              </w:rPr>
            </w:pPr>
            <w:r w:rsidRPr="00D64378">
              <w:rPr>
                <w:rFonts w:ascii="Times New Roman" w:eastAsia="標楷體" w:hAnsi="Times New Roman" w:hint="eastAsia"/>
                <w:sz w:val="28"/>
              </w:rPr>
              <w:t>未來規劃</w:t>
            </w:r>
            <w:r w:rsidRPr="00EC536C">
              <w:rPr>
                <w:rFonts w:ascii="Times New Roman" w:eastAsia="標楷體" w:hAnsi="Times New Roman" w:hint="eastAsia"/>
                <w:color w:val="808080" w:themeColor="background1" w:themeShade="80"/>
                <w:sz w:val="28"/>
              </w:rPr>
              <w:t>(</w:t>
            </w:r>
            <w:r w:rsidRPr="00EC536C">
              <w:rPr>
                <w:rFonts w:ascii="Times New Roman" w:eastAsia="標楷體" w:hAnsi="Times New Roman" w:hint="eastAsia"/>
                <w:color w:val="808080" w:themeColor="background1" w:themeShade="80"/>
                <w:sz w:val="28"/>
              </w:rPr>
              <w:t>如產品或服務功能擴充等</w:t>
            </w:r>
            <w:r w:rsidRPr="00EC536C">
              <w:rPr>
                <w:rFonts w:ascii="Times New Roman" w:eastAsia="標楷體" w:hAnsi="Times New Roman" w:hint="eastAsia"/>
                <w:color w:val="808080" w:themeColor="background1" w:themeShade="80"/>
                <w:sz w:val="28"/>
              </w:rPr>
              <w:t>)</w:t>
            </w:r>
          </w:p>
          <w:p w14:paraId="2FFFCFB0" w14:textId="575D03A1" w:rsidR="008936FC" w:rsidRPr="008936FC" w:rsidRDefault="008936FC">
            <w:pPr>
              <w:pStyle w:val="a4"/>
              <w:rPr>
                <w:ins w:id="201" w:author="Windows 使用者" w:date="2017-03-28T17:21:00Z"/>
                <w:rFonts w:ascii="Times New Roman" w:eastAsia="標楷體" w:hAnsi="Times New Roman"/>
                <w:sz w:val="28"/>
                <w:rPrChange w:id="202" w:author="Windows 使用者" w:date="2017-03-28T17:21:00Z">
                  <w:rPr>
                    <w:ins w:id="203" w:author="Windows 使用者" w:date="2017-03-28T17:21:00Z"/>
                  </w:rPr>
                </w:rPrChange>
              </w:rPr>
              <w:pPrChange w:id="204" w:author="Windows 使用者" w:date="2017-03-28T17:21:00Z">
                <w:pPr>
                  <w:pStyle w:val="a4"/>
                  <w:ind w:firstLine="240"/>
                </w:pPr>
              </w:pPrChange>
            </w:pPr>
            <w:ins w:id="205" w:author="Windows 使用者" w:date="2017-03-28T17:21:00Z">
              <w:r w:rsidRPr="008936FC">
                <w:rPr>
                  <w:rFonts w:ascii="Times New Roman" w:eastAsia="標楷體" w:hAnsi="Times New Roman" w:hint="eastAsia"/>
                  <w:sz w:val="28"/>
                </w:rPr>
                <w:t xml:space="preserve">1. </w:t>
              </w:r>
              <w:r w:rsidRPr="008936FC">
                <w:rPr>
                  <w:rFonts w:ascii="Times New Roman" w:eastAsia="標楷體" w:hAnsi="Times New Roman" w:hint="eastAsia"/>
                  <w:sz w:val="28"/>
                </w:rPr>
                <w:t>改善蔬果價格預估模組：目前蔬果價錢的預測僅以公開資料的擷取為主，若從本服務的記帳模組出發，透過自願性地理資訊的概念，</w:t>
              </w:r>
            </w:ins>
            <w:ins w:id="206" w:author="Windows 使用者" w:date="2017-03-28T17:23:00Z">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ins>
            <w:ins w:id="207" w:author="Windows 使用者" w:date="2017-03-28T17:21:00Z">
              <w:r w:rsidRPr="008936FC">
                <w:rPr>
                  <w:rFonts w:ascii="Times New Roman" w:eastAsia="標楷體" w:hAnsi="Times New Roman" w:hint="eastAsia"/>
                  <w:sz w:val="28"/>
                </w:rPr>
                <w:t>利用群眾主動記錄不同時間和區域的蔬果價格，再輔以政府公開的交易行情以及每日天氣預估資訊，將可提供更精準更即時的價格預測模型，預測價格不僅為食材購買者提供參考，更可為販賣者提供售價的基準。</w:t>
              </w:r>
            </w:ins>
          </w:p>
          <w:p w14:paraId="03CF5E18" w14:textId="4B953EDC" w:rsidR="008936FC" w:rsidRDefault="008936FC">
            <w:pPr>
              <w:pStyle w:val="a4"/>
              <w:rPr>
                <w:ins w:id="208" w:author="Windows 使用者" w:date="2017-03-28T17:21:00Z"/>
                <w:rFonts w:ascii="Times New Roman" w:eastAsia="標楷體" w:hAnsi="Times New Roman"/>
                <w:sz w:val="28"/>
              </w:rPr>
              <w:pPrChange w:id="209" w:author="Windows 使用者" w:date="2017-03-28T17:21:00Z">
                <w:pPr>
                  <w:pStyle w:val="a4"/>
                  <w:ind w:firstLine="240"/>
                </w:pPr>
              </w:pPrChange>
            </w:pPr>
            <w:ins w:id="210" w:author="Windows 使用者" w:date="2017-03-28T17:21:00Z">
              <w:r w:rsidRPr="008936FC">
                <w:rPr>
                  <w:rFonts w:ascii="Times New Roman" w:eastAsia="標楷體" w:hAnsi="Times New Roman" w:hint="eastAsia"/>
                  <w:sz w:val="28"/>
                </w:rPr>
                <w:t>2.</w:t>
              </w:r>
              <w:r w:rsidRPr="008936FC">
                <w:rPr>
                  <w:rFonts w:ascii="Times New Roman" w:eastAsia="標楷體" w:hAnsi="Times New Roman" w:hint="eastAsia"/>
                  <w:sz w:val="28"/>
                </w:rPr>
                <w:t>與商家合作：商家可以透本服務提供優惠蔬果價格，吸引消費者前往採買。</w:t>
              </w:r>
            </w:ins>
          </w:p>
          <w:p w14:paraId="53A1588B" w14:textId="04AED027" w:rsidR="007F5BFD" w:rsidRPr="008936FC" w:rsidDel="008936FC" w:rsidRDefault="008936FC">
            <w:pPr>
              <w:pStyle w:val="a4"/>
              <w:rPr>
                <w:del w:id="211" w:author="Windows 使用者" w:date="2017-03-28T17:21:00Z"/>
                <w:rFonts w:ascii="Times New Roman" w:eastAsia="標楷體" w:hAnsi="Times New Roman"/>
                <w:sz w:val="28"/>
                <w:rPrChange w:id="212" w:author="Windows 使用者" w:date="2017-03-28T17:21:00Z">
                  <w:rPr>
                    <w:del w:id="213" w:author="Windows 使用者" w:date="2017-03-28T17:21:00Z"/>
                  </w:rPr>
                </w:rPrChange>
              </w:rPr>
              <w:pPrChange w:id="214" w:author="Windows 使用者" w:date="2017-03-29T17:01:00Z">
                <w:pPr>
                  <w:pStyle w:val="a4"/>
                  <w:ind w:firstLine="240"/>
                </w:pPr>
              </w:pPrChange>
            </w:pPr>
            <w:ins w:id="215" w:author="Windows 使用者" w:date="2017-03-28T17:21:00Z">
              <w:r w:rsidRPr="008936FC">
                <w:rPr>
                  <w:rFonts w:ascii="Times New Roman" w:eastAsia="標楷體" w:hAnsi="Times New Roman" w:hint="eastAsia"/>
                  <w:sz w:val="28"/>
                </w:rPr>
                <w:t>3.</w:t>
              </w:r>
              <w:r w:rsidRPr="008936FC">
                <w:rPr>
                  <w:rFonts w:ascii="Times New Roman" w:eastAsia="標楷體" w:hAnsi="Times New Roman" w:hint="eastAsia"/>
                  <w:sz w:val="28"/>
                </w:rPr>
                <w:t>與市區公車合作：提供不同站牌附近的蔬果價格，讓通勤族或一般家庭主婦能利用大眾運輸工具</w:t>
              </w:r>
            </w:ins>
            <w:ins w:id="216" w:author="Windows 使用者" w:date="2017-03-28T17:23:00Z">
              <w:r w:rsidRPr="009F76E4">
                <w:rPr>
                  <w:rFonts w:ascii="Times New Roman" w:eastAsia="標楷體" w:hAnsi="Times New Roman" w:hint="eastAsia"/>
                  <w:sz w:val="28"/>
                </w:rPr>
                <w:t>「</w:t>
              </w:r>
              <w:r w:rsidRPr="007952A5">
                <w:rPr>
                  <w:rFonts w:ascii="Times New Roman" w:eastAsia="標楷體" w:hAnsi="Times New Roman" w:hint="eastAsia"/>
                  <w:sz w:val="28"/>
                </w:rPr>
                <w:t>買菜</w:t>
              </w:r>
              <w:r w:rsidRPr="007952A5">
                <w:rPr>
                  <w:rFonts w:ascii="Times New Roman" w:eastAsia="標楷體" w:hAnsi="Times New Roman" w:hint="eastAsia"/>
                  <w:sz w:val="28"/>
                </w:rPr>
                <w:lastRenderedPageBreak/>
                <w:t>趣</w:t>
              </w:r>
              <w:r w:rsidRPr="009F76E4">
                <w:rPr>
                  <w:rFonts w:ascii="Times New Roman" w:eastAsia="標楷體" w:hAnsi="Times New Roman" w:hint="eastAsia"/>
                  <w:sz w:val="28"/>
                </w:rPr>
                <w:t>」</w:t>
              </w:r>
            </w:ins>
            <w:ins w:id="217" w:author="Windows 使用者" w:date="2017-03-28T17:21:00Z">
              <w:r w:rsidRPr="008936FC">
                <w:rPr>
                  <w:rFonts w:ascii="Times New Roman" w:eastAsia="標楷體" w:hAnsi="Times New Roman" w:hint="eastAsia"/>
                  <w:sz w:val="28"/>
                </w:rPr>
                <w:t>。</w:t>
              </w:r>
            </w:ins>
            <w:commentRangeStart w:id="218"/>
            <w:del w:id="219" w:author="Windows 使用者" w:date="2017-03-28T17:21:00Z">
              <w:r w:rsidR="007F5BFD" w:rsidRPr="008936FC" w:rsidDel="008936FC">
                <w:rPr>
                  <w:rFonts w:ascii="Times New Roman" w:eastAsia="標楷體" w:hAnsi="Times New Roman" w:hint="eastAsia"/>
                  <w:sz w:val="28"/>
                  <w:rPrChange w:id="220" w:author="Windows 使用者" w:date="2017-03-28T17:21:00Z">
                    <w:rPr>
                      <w:rFonts w:hint="eastAsia"/>
                    </w:rPr>
                  </w:rPrChange>
                </w:rPr>
                <w:delText>未來當我們的資料有一定的量以上後，我們可以建立數學模型預測某一店家與蔬果批發市場的價格差異，藉此我們就能在還沒有人更新菜價的情況下，能提供更精確的蔬果價格。</w:delText>
              </w:r>
              <w:commentRangeEnd w:id="218"/>
              <w:r w:rsidR="00897676" w:rsidDel="008936FC">
                <w:rPr>
                  <w:rStyle w:val="a9"/>
                </w:rPr>
                <w:commentReference w:id="218"/>
              </w:r>
            </w:del>
          </w:p>
          <w:p w14:paraId="6FCEAD13" w14:textId="71E72BF4" w:rsidR="007F5BFD" w:rsidDel="00F93AAB" w:rsidRDefault="007F5BFD">
            <w:pPr>
              <w:pStyle w:val="a4"/>
              <w:rPr>
                <w:del w:id="221" w:author="Windows 使用者" w:date="2017-03-29T17:01:00Z"/>
              </w:rPr>
              <w:pPrChange w:id="222" w:author="Windows 使用者" w:date="2017-03-29T17:01:00Z">
                <w:pPr>
                  <w:pStyle w:val="a4"/>
                  <w:adjustRightInd w:val="0"/>
                  <w:spacing w:before="50" w:line="480" w:lineRule="exact"/>
                  <w:ind w:leftChars="0" w:left="720"/>
                </w:pPr>
              </w:pPrChange>
            </w:pPr>
          </w:p>
          <w:p w14:paraId="66D2B746" w14:textId="4C8E285A" w:rsidR="00D64378" w:rsidRPr="007F5BFD" w:rsidDel="00F93AAB" w:rsidRDefault="00D64378">
            <w:pPr>
              <w:pStyle w:val="a4"/>
              <w:rPr>
                <w:del w:id="223" w:author="Windows 使用者" w:date="2017-03-29T17:01:00Z"/>
                <w:rFonts w:ascii="Times New Roman" w:eastAsia="標楷體" w:hAnsi="Times New Roman"/>
                <w:sz w:val="28"/>
              </w:rPr>
            </w:pPr>
          </w:p>
          <w:p w14:paraId="3CCDDE8F" w14:textId="77777777" w:rsidR="00B31827" w:rsidRPr="00B31827" w:rsidRDefault="00B31827">
            <w:pPr>
              <w:pStyle w:val="a4"/>
              <w:rPr>
                <w:rFonts w:ascii="Times New Roman" w:hAnsi="Times New Roman"/>
                <w:b/>
              </w:rPr>
              <w:pPrChange w:id="224" w:author="Windows 使用者" w:date="2017-03-29T17:01:00Z">
                <w:pPr>
                  <w:adjustRightInd w:val="0"/>
                  <w:spacing w:before="50" w:line="480" w:lineRule="exact"/>
                </w:pPr>
              </w:pPrChange>
            </w:pPr>
          </w:p>
        </w:tc>
      </w:tr>
      <w:tr w:rsidR="006F6E4D" w:rsidRPr="005A6E8F" w14:paraId="69EB9A2F" w14:textId="77777777" w:rsidTr="00E13322">
        <w:trPr>
          <w:trHeight w:val="920"/>
        </w:trPr>
        <w:tc>
          <w:tcPr>
            <w:tcW w:w="2520" w:type="dxa"/>
            <w:vAlign w:val="center"/>
          </w:tcPr>
          <w:p w14:paraId="67426C1E" w14:textId="77777777" w:rsidR="006F6E4D" w:rsidRPr="005A6E8F" w:rsidRDefault="006F6E4D" w:rsidP="006F6E4D">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lastRenderedPageBreak/>
              <w:t>產品或服務</w:t>
            </w:r>
          </w:p>
          <w:p w14:paraId="7A3AA033" w14:textId="77777777" w:rsidR="006F6E4D" w:rsidRPr="005A6E8F" w:rsidRDefault="006F6E4D" w:rsidP="006F6E4D">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雛型設計圖</w:t>
            </w:r>
          </w:p>
        </w:tc>
        <w:tc>
          <w:tcPr>
            <w:tcW w:w="7200" w:type="dxa"/>
            <w:gridSpan w:val="3"/>
            <w:vAlign w:val="center"/>
          </w:tcPr>
          <w:p w14:paraId="3620B48C" w14:textId="191F3753" w:rsidR="006F6E4D" w:rsidRPr="005A6E8F" w:rsidDel="005266EF" w:rsidRDefault="005266EF" w:rsidP="006F6E4D">
            <w:pPr>
              <w:adjustRightInd w:val="0"/>
              <w:spacing w:before="50" w:line="480" w:lineRule="exact"/>
              <w:jc w:val="both"/>
              <w:rPr>
                <w:del w:id="225" w:author="Windows 使用者" w:date="2017-03-29T16:56:00Z"/>
                <w:rFonts w:ascii="Times New Roman" w:eastAsia="標楷體" w:hAnsi="Times New Roman"/>
                <w:sz w:val="28"/>
                <w:szCs w:val="28"/>
              </w:rPr>
            </w:pPr>
            <w:ins w:id="226" w:author="Windows 使用者" w:date="2017-03-29T16:55:00Z">
              <w:r>
                <w:rPr>
                  <w:rFonts w:ascii="Times New Roman" w:eastAsia="標楷體" w:hAnsi="Times New Roman" w:hint="eastAsia"/>
                  <w:noProof/>
                  <w:color w:val="808080" w:themeColor="background1" w:themeShade="80"/>
                  <w:sz w:val="28"/>
                  <w:szCs w:val="28"/>
                </w:rPr>
                <w:drawing>
                  <wp:anchor distT="0" distB="0" distL="114300" distR="114300" simplePos="0" relativeHeight="251658240" behindDoc="0" locked="0" layoutInCell="1" allowOverlap="1" wp14:anchorId="2F284F64" wp14:editId="2D37BE46">
                    <wp:simplePos x="2432649" y="-3597215"/>
                    <wp:positionH relativeFrom="margin">
                      <wp:posOffset>-11430</wp:posOffset>
                    </wp:positionH>
                    <wp:positionV relativeFrom="margin">
                      <wp:posOffset>370840</wp:posOffset>
                    </wp:positionV>
                    <wp:extent cx="4434840" cy="6405880"/>
                    <wp:effectExtent l="0" t="0" r="381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簡報2.png"/>
                            <pic:cNvPicPr/>
                          </pic:nvPicPr>
                          <pic:blipFill>
                            <a:blip r:embed="rId10">
                              <a:extLst>
                                <a:ext uri="{28A0092B-C50C-407E-A947-70E740481C1C}">
                                  <a14:useLocalDpi xmlns:a14="http://schemas.microsoft.com/office/drawing/2010/main" val="0"/>
                                </a:ext>
                              </a:extLst>
                            </a:blip>
                            <a:stretch>
                              <a:fillRect/>
                            </a:stretch>
                          </pic:blipFill>
                          <pic:spPr>
                            <a:xfrm>
                              <a:off x="0" y="0"/>
                              <a:ext cx="4434840" cy="6405880"/>
                            </a:xfrm>
                            <a:prstGeom prst="rect">
                              <a:avLst/>
                            </a:prstGeom>
                          </pic:spPr>
                        </pic:pic>
                      </a:graphicData>
                    </a:graphic>
                    <wp14:sizeRelH relativeFrom="margin">
                      <wp14:pctWidth>0</wp14:pctWidth>
                    </wp14:sizeRelH>
                    <wp14:sizeRelV relativeFrom="margin">
                      <wp14:pctHeight>0</wp14:pctHeight>
                    </wp14:sizeRelV>
                  </wp:anchor>
                </w:drawing>
              </w:r>
            </w:ins>
            <w:del w:id="227" w:author="Windows 使用者" w:date="2017-03-29T16:56:00Z">
              <w:r w:rsidR="006F6E4D" w:rsidRPr="005A6E8F" w:rsidDel="005266EF">
                <w:rPr>
                  <w:rFonts w:ascii="Times New Roman" w:eastAsia="標楷體" w:hAnsi="Times New Roman"/>
                  <w:sz w:val="28"/>
                  <w:szCs w:val="28"/>
                </w:rPr>
                <w:delText>設計圖樣</w:delText>
              </w:r>
              <w:r w:rsidR="006F6E4D" w:rsidRPr="005A6E8F" w:rsidDel="005266EF">
                <w:rPr>
                  <w:rFonts w:ascii="Times New Roman" w:eastAsia="標楷體" w:hAnsi="Times New Roman"/>
                  <w:sz w:val="28"/>
                  <w:szCs w:val="28"/>
                </w:rPr>
                <w:delText xml:space="preserve"> or </w:delText>
              </w:r>
              <w:r w:rsidR="006F6E4D" w:rsidRPr="005A6E8F" w:rsidDel="005266EF">
                <w:rPr>
                  <w:rFonts w:ascii="Times New Roman" w:eastAsia="標楷體" w:hAnsi="Times New Roman"/>
                  <w:sz w:val="28"/>
                  <w:szCs w:val="28"/>
                </w:rPr>
                <w:delText>照片共</w:delText>
              </w:r>
              <w:r w:rsidR="006F6E4D" w:rsidRPr="005A6E8F" w:rsidDel="005266EF">
                <w:rPr>
                  <w:rFonts w:ascii="Times New Roman" w:eastAsia="標楷體" w:hAnsi="Times New Roman"/>
                  <w:sz w:val="28"/>
                  <w:szCs w:val="28"/>
                </w:rPr>
                <w:delText>3</w:delText>
              </w:r>
              <w:commentRangeStart w:id="228"/>
              <w:r w:rsidR="006F6E4D" w:rsidRPr="005A6E8F" w:rsidDel="005266EF">
                <w:rPr>
                  <w:rFonts w:ascii="Times New Roman" w:eastAsia="標楷體" w:hAnsi="Times New Roman"/>
                  <w:sz w:val="28"/>
                  <w:szCs w:val="28"/>
                </w:rPr>
                <w:delText>張</w:delText>
              </w:r>
              <w:commentRangeEnd w:id="228"/>
              <w:r w:rsidR="00CF7509" w:rsidDel="005266EF">
                <w:rPr>
                  <w:rStyle w:val="a9"/>
                </w:rPr>
                <w:commentReference w:id="228"/>
              </w:r>
            </w:del>
          </w:p>
          <w:p w14:paraId="273A08E2" w14:textId="77777777" w:rsidR="005266EF" w:rsidRDefault="006F6E4D">
            <w:pPr>
              <w:adjustRightInd w:val="0"/>
              <w:spacing w:before="50" w:line="480" w:lineRule="exact"/>
              <w:jc w:val="both"/>
              <w:rPr>
                <w:ins w:id="229" w:author="Windows 使用者" w:date="2017-03-29T16:56:00Z"/>
                <w:rFonts w:ascii="Times New Roman" w:eastAsia="標楷體" w:hAnsi="Times New Roman"/>
                <w:sz w:val="28"/>
                <w:szCs w:val="28"/>
              </w:rPr>
            </w:pPr>
            <w:del w:id="230" w:author="Windows 使用者" w:date="2017-03-29T16:56:00Z">
              <w:r w:rsidRPr="00FD4887" w:rsidDel="005266EF">
                <w:rPr>
                  <w:rFonts w:ascii="Times New Roman" w:eastAsia="標楷體" w:hAnsi="Times New Roman"/>
                  <w:color w:val="808080" w:themeColor="background1" w:themeShade="80"/>
                  <w:sz w:val="28"/>
                  <w:szCs w:val="28"/>
                </w:rPr>
                <w:delText>（請將圖檔貼於此處）</w:delText>
              </w:r>
            </w:del>
            <w:ins w:id="231" w:author="Windows 使用者" w:date="2017-03-29T16:54:00Z">
              <w:r w:rsidR="005266EF" w:rsidRPr="005266EF">
                <w:rPr>
                  <w:rFonts w:ascii="Times New Roman" w:eastAsia="標楷體" w:hAnsi="Times New Roman" w:hint="eastAsia"/>
                  <w:sz w:val="28"/>
                  <w:szCs w:val="28"/>
                  <w:rPrChange w:id="232" w:author="Windows 使用者" w:date="2017-03-29T16:55:00Z">
                    <w:rPr>
                      <w:rFonts w:ascii="Times New Roman" w:eastAsia="標楷體" w:hAnsi="Times New Roman" w:hint="eastAsia"/>
                      <w:color w:val="808080" w:themeColor="background1" w:themeShade="80"/>
                      <w:sz w:val="28"/>
                      <w:szCs w:val="28"/>
                    </w:rPr>
                  </w:rPrChange>
                </w:rPr>
                <w:t>產品</w:t>
              </w:r>
            </w:ins>
            <w:ins w:id="233" w:author="Windows 使用者" w:date="2017-03-29T16:55:00Z">
              <w:r w:rsidR="005266EF" w:rsidRPr="005266EF">
                <w:rPr>
                  <w:rFonts w:ascii="Times New Roman" w:eastAsia="標楷體" w:hAnsi="Times New Roman" w:hint="eastAsia"/>
                  <w:sz w:val="28"/>
                  <w:szCs w:val="28"/>
                  <w:rPrChange w:id="234" w:author="Windows 使用者" w:date="2017-03-29T16:55:00Z">
                    <w:rPr>
                      <w:rFonts w:ascii="Times New Roman" w:eastAsia="標楷體" w:hAnsi="Times New Roman" w:hint="eastAsia"/>
                      <w:color w:val="808080" w:themeColor="background1" w:themeShade="80"/>
                      <w:sz w:val="28"/>
                      <w:szCs w:val="28"/>
                    </w:rPr>
                  </w:rPrChange>
                </w:rPr>
                <w:t>概念圖</w:t>
              </w:r>
              <w:r w:rsidR="005266EF">
                <w:rPr>
                  <w:rFonts w:ascii="Times New Roman" w:eastAsia="標楷體" w:hAnsi="Times New Roman" w:hint="eastAsia"/>
                  <w:sz w:val="28"/>
                  <w:szCs w:val="28"/>
                </w:rPr>
                <w:t>：</w:t>
              </w:r>
            </w:ins>
          </w:p>
          <w:p w14:paraId="1FBB279E" w14:textId="7D8D0D09" w:rsidR="005266EF" w:rsidRPr="005A6E8F" w:rsidRDefault="005266EF">
            <w:pPr>
              <w:adjustRightInd w:val="0"/>
              <w:spacing w:before="50" w:line="480" w:lineRule="exact"/>
              <w:jc w:val="both"/>
              <w:rPr>
                <w:rFonts w:ascii="Times New Roman" w:eastAsia="標楷體" w:hAnsi="Times New Roman"/>
                <w:sz w:val="28"/>
                <w:szCs w:val="28"/>
              </w:rPr>
            </w:pPr>
          </w:p>
        </w:tc>
      </w:tr>
      <w:tr w:rsidR="006F6E4D" w:rsidRPr="005A6E8F" w14:paraId="68B2C0DD" w14:textId="77777777" w:rsidTr="00E13322">
        <w:trPr>
          <w:trHeight w:val="920"/>
        </w:trPr>
        <w:tc>
          <w:tcPr>
            <w:tcW w:w="9720" w:type="dxa"/>
            <w:gridSpan w:val="4"/>
            <w:tcBorders>
              <w:bottom w:val="single" w:sz="12" w:space="0" w:color="auto"/>
            </w:tcBorders>
            <w:vAlign w:val="center"/>
          </w:tcPr>
          <w:p w14:paraId="0E86E959" w14:textId="77777777" w:rsidR="006F6E4D" w:rsidRPr="005A6E8F" w:rsidRDefault="006F6E4D" w:rsidP="006F6E4D">
            <w:pPr>
              <w:pStyle w:val="11"/>
              <w:autoSpaceDE w:val="0"/>
              <w:autoSpaceDN w:val="0"/>
              <w:adjustRightInd w:val="0"/>
              <w:spacing w:before="50" w:line="480" w:lineRule="exact"/>
              <w:ind w:leftChars="30" w:left="1226" w:hangingChars="412" w:hanging="1154"/>
              <w:rPr>
                <w:rFonts w:ascii="Times New Roman" w:eastAsia="標楷體" w:hAnsi="Times New Roman"/>
                <w:kern w:val="0"/>
                <w:sz w:val="28"/>
                <w:szCs w:val="28"/>
              </w:rPr>
            </w:pPr>
            <w:r w:rsidRPr="005A6E8F">
              <w:rPr>
                <w:rFonts w:ascii="Times New Roman" w:eastAsia="標楷體" w:hAnsi="Times New Roman"/>
                <w:kern w:val="0"/>
                <w:sz w:val="28"/>
                <w:szCs w:val="28"/>
              </w:rPr>
              <w:t>文件規格：</w:t>
            </w:r>
            <w:r w:rsidRPr="005A6E8F">
              <w:rPr>
                <w:rFonts w:ascii="Times New Roman" w:eastAsia="標楷體" w:hAnsi="Times New Roman"/>
                <w:sz w:val="28"/>
                <w:szCs w:val="28"/>
              </w:rPr>
              <w:t>以</w:t>
            </w:r>
            <w:r w:rsidRPr="005A6E8F">
              <w:rPr>
                <w:rFonts w:ascii="Times New Roman" w:eastAsia="標楷體" w:hAnsi="Times New Roman"/>
                <w:sz w:val="28"/>
                <w:szCs w:val="28"/>
              </w:rPr>
              <w:t>A4</w:t>
            </w:r>
            <w:r w:rsidRPr="005A6E8F">
              <w:rPr>
                <w:rFonts w:ascii="Times New Roman" w:eastAsia="標楷體" w:hAnsi="Times New Roman"/>
                <w:sz w:val="28"/>
                <w:szCs w:val="28"/>
              </w:rPr>
              <w:t>格式</w:t>
            </w:r>
            <w:r w:rsidRPr="005A6E8F">
              <w:rPr>
                <w:rFonts w:ascii="Times New Roman" w:eastAsia="標楷體" w:hAnsi="Times New Roman"/>
                <w:bCs/>
                <w:sz w:val="28"/>
                <w:szCs w:val="28"/>
              </w:rPr>
              <w:t>，</w:t>
            </w:r>
            <w:r w:rsidRPr="005A6E8F">
              <w:rPr>
                <w:rFonts w:ascii="Times New Roman" w:eastAsia="標楷體" w:hAnsi="Times New Roman"/>
                <w:b/>
                <w:sz w:val="28"/>
                <w:szCs w:val="28"/>
              </w:rPr>
              <w:t>最多</w:t>
            </w:r>
            <w:r w:rsidRPr="005A6E8F">
              <w:rPr>
                <w:rFonts w:ascii="Times New Roman" w:eastAsia="標楷體" w:hAnsi="Times New Roman"/>
                <w:b/>
                <w:bCs/>
                <w:sz w:val="28"/>
                <w:szCs w:val="28"/>
              </w:rPr>
              <w:t>不得超過</w:t>
            </w:r>
            <w:r w:rsidRPr="005A6E8F">
              <w:rPr>
                <w:rFonts w:ascii="Times New Roman" w:eastAsia="標楷體" w:hAnsi="Times New Roman"/>
                <w:b/>
                <w:bCs/>
                <w:sz w:val="28"/>
                <w:szCs w:val="28"/>
              </w:rPr>
              <w:t>10</w:t>
            </w:r>
            <w:r w:rsidRPr="005A6E8F">
              <w:rPr>
                <w:rFonts w:ascii="Times New Roman" w:eastAsia="標楷體" w:hAnsi="Times New Roman"/>
                <w:b/>
                <w:sz w:val="28"/>
                <w:szCs w:val="28"/>
              </w:rPr>
              <w:t>頁</w:t>
            </w:r>
            <w:r w:rsidRPr="005A6E8F">
              <w:rPr>
                <w:rFonts w:ascii="Times New Roman" w:eastAsia="標楷體" w:hAnsi="Times New Roman"/>
                <w:sz w:val="28"/>
                <w:szCs w:val="28"/>
              </w:rPr>
              <w:t>，並請另存為</w:t>
            </w:r>
            <w:r w:rsidRPr="005A6E8F">
              <w:rPr>
                <w:rFonts w:ascii="Times New Roman" w:eastAsia="標楷體" w:hAnsi="Times New Roman"/>
                <w:sz w:val="28"/>
                <w:szCs w:val="28"/>
              </w:rPr>
              <w:t>PDF</w:t>
            </w:r>
            <w:r w:rsidRPr="005A6E8F">
              <w:rPr>
                <w:rFonts w:ascii="Times New Roman" w:eastAsia="標楷體" w:hAnsi="Times New Roman"/>
                <w:sz w:val="28"/>
                <w:szCs w:val="28"/>
              </w:rPr>
              <w:t>檔案上傳繳交</w:t>
            </w:r>
            <w:r w:rsidRPr="005A6E8F">
              <w:rPr>
                <w:rFonts w:ascii="Times New Roman" w:eastAsia="標楷體" w:hAnsi="Times New Roman"/>
                <w:bCs/>
                <w:sz w:val="28"/>
                <w:szCs w:val="28"/>
              </w:rPr>
              <w:t>。</w:t>
            </w:r>
          </w:p>
        </w:tc>
      </w:tr>
    </w:tbl>
    <w:p w14:paraId="2C9DCDB4" w14:textId="77777777" w:rsidR="008E70B4" w:rsidRPr="00AC6B36" w:rsidRDefault="008E70B4"/>
    <w:sectPr w:rsidR="008E70B4" w:rsidRPr="00AC6B36">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2" w:author="詹大千" w:date="2017-03-27T14:43:00Z" w:initials="詹大千">
    <w:p w14:paraId="5DB0DE82" w14:textId="77777777" w:rsidR="00013590" w:rsidRDefault="00013590">
      <w:pPr>
        <w:pStyle w:val="aa"/>
      </w:pPr>
      <w:r>
        <w:rPr>
          <w:rStyle w:val="a9"/>
        </w:rPr>
        <w:annotationRef/>
      </w:r>
      <w:r>
        <w:rPr>
          <w:rFonts w:hint="eastAsia"/>
        </w:rPr>
        <w:t>我們的特點不是還會進行相關的推薦嗎</w:t>
      </w:r>
      <w:r>
        <w:rPr>
          <w:rFonts w:hint="eastAsia"/>
        </w:rPr>
        <w:t>?</w:t>
      </w:r>
    </w:p>
    <w:p w14:paraId="65550E9F" w14:textId="77777777" w:rsidR="00013590" w:rsidRDefault="00013590">
      <w:pPr>
        <w:pStyle w:val="aa"/>
      </w:pPr>
      <w:r>
        <w:rPr>
          <w:rFonts w:hint="eastAsia"/>
        </w:rPr>
        <w:t>包含食譜、不同食材組合、市場距離、油價等</w:t>
      </w:r>
    </w:p>
    <w:p w14:paraId="0B1ECB19" w14:textId="77777777" w:rsidR="00013590" w:rsidRDefault="00013590">
      <w:pPr>
        <w:pStyle w:val="aa"/>
      </w:pPr>
      <w:r>
        <w:rPr>
          <w:rFonts w:hint="eastAsia"/>
        </w:rPr>
        <w:t>這才是目前人家沒有的</w:t>
      </w:r>
    </w:p>
    <w:p w14:paraId="37622FAF" w14:textId="77777777" w:rsidR="00013590" w:rsidRDefault="00013590">
      <w:pPr>
        <w:pStyle w:val="aa"/>
      </w:pPr>
      <w:r>
        <w:rPr>
          <w:rFonts w:hint="eastAsia"/>
        </w:rPr>
        <w:t>還包含我們可以讓民眾可以通報菜價</w:t>
      </w:r>
      <w:r>
        <w:rPr>
          <w:rFonts w:hint="eastAsia"/>
        </w:rPr>
        <w:t xml:space="preserve"> (</w:t>
      </w:r>
      <w:r>
        <w:rPr>
          <w:rFonts w:hint="eastAsia"/>
        </w:rPr>
        <w:t>這可以類似柏丞</w:t>
      </w:r>
      <w:r w:rsidR="0067580C">
        <w:rPr>
          <w:rFonts w:hint="eastAsia"/>
        </w:rPr>
        <w:t>紀錄油價的方式</w:t>
      </w:r>
      <w:r w:rsidR="0067580C">
        <w:rPr>
          <w:rFonts w:hint="eastAsia"/>
        </w:rPr>
        <w:t xml:space="preserve">, </w:t>
      </w:r>
      <w:r w:rsidR="0067580C">
        <w:rPr>
          <w:rFonts w:hint="eastAsia"/>
        </w:rPr>
        <w:t>可以報市場位置用</w:t>
      </w:r>
      <w:r w:rsidR="0067580C">
        <w:rPr>
          <w:rFonts w:hint="eastAsia"/>
        </w:rPr>
        <w:t>AGPS</w:t>
      </w:r>
      <w:r w:rsidR="0067580C">
        <w:rPr>
          <w:rFonts w:hint="eastAsia"/>
        </w:rPr>
        <w:t>打卡，下拉選單選取菜的名稱</w:t>
      </w:r>
      <w:r w:rsidR="0067580C">
        <w:rPr>
          <w:rFonts w:hint="eastAsia"/>
        </w:rPr>
        <w:t xml:space="preserve">, </w:t>
      </w:r>
      <w:r w:rsidR="0067580C">
        <w:rPr>
          <w:rFonts w:hint="eastAsia"/>
        </w:rPr>
        <w:t>通報每斤多少元</w:t>
      </w:r>
      <w:r w:rsidR="0067580C">
        <w:rPr>
          <w:rFonts w:hint="eastAsia"/>
        </w:rPr>
        <w:t xml:space="preserve">, </w:t>
      </w:r>
      <w:r w:rsidR="0067580C">
        <w:rPr>
          <w:rFonts w:hint="eastAsia"/>
        </w:rPr>
        <w:t>順便可以幫使用者記帳</w:t>
      </w:r>
      <w:r>
        <w:rPr>
          <w:rFonts w:hint="eastAsia"/>
        </w:rPr>
        <w:t>)</w:t>
      </w:r>
    </w:p>
  </w:comment>
  <w:comment w:id="133" w:author="詹大千" w:date="2017-03-27T15:02:00Z" w:initials="詹大千">
    <w:p w14:paraId="5367528D" w14:textId="77777777" w:rsidR="00880E59" w:rsidRDefault="00880E59">
      <w:pPr>
        <w:pStyle w:val="aa"/>
      </w:pPr>
      <w:r>
        <w:rPr>
          <w:rStyle w:val="a9"/>
        </w:rPr>
        <w:annotationRef/>
      </w:r>
      <w:r>
        <w:rPr>
          <w:rFonts w:hint="eastAsia"/>
        </w:rPr>
        <w:t>可以提供一個頁面或跑馬燈</w:t>
      </w:r>
      <w:r>
        <w:rPr>
          <w:rFonts w:hint="eastAsia"/>
        </w:rPr>
        <w:t xml:space="preserve"> </w:t>
      </w:r>
      <w:r>
        <w:rPr>
          <w:rFonts w:hint="eastAsia"/>
        </w:rPr>
        <w:t>讓店家來廣告</w:t>
      </w:r>
    </w:p>
    <w:p w14:paraId="2222E9BE" w14:textId="3EFC159E" w:rsidR="00880E59" w:rsidRDefault="00880E59">
      <w:pPr>
        <w:pStyle w:val="aa"/>
      </w:pPr>
      <w:r>
        <w:rPr>
          <w:rFonts w:hint="eastAsia"/>
        </w:rPr>
        <w:t>可以收取租金或曝光度的錢</w:t>
      </w:r>
      <w:r>
        <w:rPr>
          <w:rFonts w:hint="eastAsia"/>
        </w:rPr>
        <w:t xml:space="preserve"> </w:t>
      </w:r>
      <w:r>
        <w:rPr>
          <w:rFonts w:hint="eastAsia"/>
        </w:rPr>
        <w:t>商業模式</w:t>
      </w:r>
    </w:p>
  </w:comment>
  <w:comment w:id="218" w:author="詹大千" w:date="2017-03-27T15:03:00Z" w:initials="詹大千">
    <w:p w14:paraId="5D989C5D" w14:textId="77777777" w:rsidR="00897676" w:rsidRDefault="00897676">
      <w:pPr>
        <w:pStyle w:val="aa"/>
      </w:pPr>
      <w:r>
        <w:rPr>
          <w:rStyle w:val="a9"/>
        </w:rPr>
        <w:annotationRef/>
      </w:r>
      <w:r>
        <w:rPr>
          <w:rFonts w:hint="eastAsia"/>
        </w:rPr>
        <w:t>太空泛，請柏丞幫忙寫</w:t>
      </w:r>
    </w:p>
    <w:p w14:paraId="117B557F" w14:textId="77777777" w:rsidR="00897676" w:rsidRDefault="00897676">
      <w:pPr>
        <w:pStyle w:val="aa"/>
      </w:pPr>
      <w:r>
        <w:rPr>
          <w:rFonts w:hint="eastAsia"/>
        </w:rPr>
        <w:t>可以參考我上面的建議</w:t>
      </w:r>
    </w:p>
    <w:p w14:paraId="575529F0" w14:textId="636F1E6A" w:rsidR="00897676" w:rsidRDefault="00897676">
      <w:pPr>
        <w:pStyle w:val="aa"/>
      </w:pPr>
      <w:r>
        <w:rPr>
          <w:rFonts w:hint="eastAsia"/>
        </w:rPr>
        <w:t>要讓民眾覺得這是買菜記帳的好工具或是選市場的好工具</w:t>
      </w:r>
    </w:p>
  </w:comment>
  <w:comment w:id="228" w:author="詹大千" w:date="2017-03-27T15:04:00Z" w:initials="詹大千">
    <w:p w14:paraId="21B4D990" w14:textId="58C7A8EF" w:rsidR="00CF7509" w:rsidRDefault="00CF7509">
      <w:pPr>
        <w:pStyle w:val="aa"/>
      </w:pPr>
      <w:r>
        <w:rPr>
          <w:rStyle w:val="a9"/>
        </w:rPr>
        <w:annotationRef/>
      </w:r>
      <w:r>
        <w:rPr>
          <w:rFonts w:hint="eastAsia"/>
        </w:rPr>
        <w:t>需</w:t>
      </w:r>
      <w:r>
        <w:rPr>
          <w:rFonts w:hint="eastAsia"/>
        </w:rPr>
        <w:t>LAY</w:t>
      </w:r>
      <w:r>
        <w:t>OUT</w:t>
      </w:r>
      <w:r>
        <w:rPr>
          <w:rFonts w:hint="eastAsia"/>
        </w:rPr>
        <w:t>一兩張圖在這</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622FAF" w15:done="0"/>
  <w15:commentEx w15:paraId="2222E9BE" w15:done="0"/>
  <w15:commentEx w15:paraId="575529F0" w15:done="0"/>
  <w15:commentEx w15:paraId="21B4D99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6BD1E" w14:textId="77777777" w:rsidR="00D61AD4" w:rsidRDefault="00D61AD4" w:rsidP="00CF6575">
      <w:r>
        <w:separator/>
      </w:r>
    </w:p>
  </w:endnote>
  <w:endnote w:type="continuationSeparator" w:id="0">
    <w:p w14:paraId="394A2F5F" w14:textId="77777777" w:rsidR="00D61AD4" w:rsidRDefault="00D61AD4" w:rsidP="00CF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C107D" w14:textId="77777777" w:rsidR="00D61AD4" w:rsidRDefault="00D61AD4" w:rsidP="00CF6575">
      <w:r>
        <w:separator/>
      </w:r>
    </w:p>
  </w:footnote>
  <w:footnote w:type="continuationSeparator" w:id="0">
    <w:p w14:paraId="21F7F4E2" w14:textId="77777777" w:rsidR="00D61AD4" w:rsidRDefault="00D61AD4" w:rsidP="00CF65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738"/>
    <w:multiLevelType w:val="hybridMultilevel"/>
    <w:tmpl w:val="6F4C5022"/>
    <w:lvl w:ilvl="0" w:tplc="31E6C5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B0001E4"/>
    <w:multiLevelType w:val="multilevel"/>
    <w:tmpl w:val="DCA07384"/>
    <w:lvl w:ilvl="0">
      <w:start w:val="1"/>
      <w:numFmt w:val="ideographLegalTraditional"/>
      <w:pStyle w:val="1"/>
      <w:suff w:val="nothing"/>
      <w:lvlText w:val="%1、"/>
      <w:lvlJc w:val="left"/>
      <w:pPr>
        <w:ind w:left="709" w:hanging="567"/>
      </w:pPr>
      <w:rPr>
        <w:rFonts w:cs="Times New Roman"/>
        <w:b w:val="0"/>
        <w:bCs w:val="0"/>
        <w:i w:val="0"/>
        <w:iCs w:val="0"/>
        <w:caps w:val="0"/>
        <w:smallCaps w:val="0"/>
        <w:strike w:val="0"/>
        <w:dstrike w:val="0"/>
        <w:noProof w:val="0"/>
        <w:vanish w:val="0"/>
        <w:color w:val="000000"/>
        <w:spacing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pStyle w:val="2"/>
      <w:suff w:val="nothing"/>
      <w:lvlText w:val="%2、"/>
      <w:lvlJc w:val="left"/>
      <w:pPr>
        <w:ind w:left="633" w:hanging="567"/>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3)"/>
      <w:lvlJc w:val="left"/>
      <w:pPr>
        <w:ind w:left="-1127" w:hanging="453"/>
      </w:pPr>
      <w:rPr>
        <w:rFonts w:hint="default"/>
        <w:b w:val="0"/>
        <w:i w:val="0"/>
        <w:sz w:val="28"/>
        <w:szCs w:val="28"/>
      </w:rPr>
    </w:lvl>
    <w:lvl w:ilvl="3">
      <w:start w:val="1"/>
      <w:numFmt w:val="decimal"/>
      <w:pStyle w:val="4"/>
      <w:suff w:val="nothing"/>
      <w:lvlText w:val="%4."/>
      <w:lvlJc w:val="left"/>
      <w:pPr>
        <w:ind w:left="-805" w:hanging="227"/>
      </w:pPr>
      <w:rPr>
        <w:rFonts w:ascii="Arial" w:eastAsia="標楷體" w:hAnsi="Arial" w:cs="Arial" w:hint="default"/>
        <w:b w:val="0"/>
        <w:sz w:val="28"/>
        <w:szCs w:val="28"/>
        <w:lang w:val="x-none" w:eastAsia="x-none" w:bidi="x-none"/>
      </w:rPr>
    </w:lvl>
    <w:lvl w:ilvl="4">
      <w:start w:val="1"/>
      <w:numFmt w:val="decimal"/>
      <w:pStyle w:val="5"/>
      <w:suff w:val="nothing"/>
      <w:lvlText w:val="(%5)"/>
      <w:lvlJc w:val="left"/>
      <w:pPr>
        <w:ind w:left="-503" w:hanging="340"/>
      </w:pPr>
      <w:rPr>
        <w:rFonts w:ascii="Times New Roman" w:eastAsia="標楷體" w:hAnsi="新細明體" w:hint="default"/>
        <w:b w:val="0"/>
        <w:i w:val="0"/>
        <w:sz w:val="28"/>
        <w:szCs w:val="28"/>
      </w:rPr>
    </w:lvl>
    <w:lvl w:ilvl="5">
      <w:start w:val="1"/>
      <w:numFmt w:val="upperLetter"/>
      <w:pStyle w:val="6"/>
      <w:suff w:val="nothing"/>
      <w:lvlText w:val="%6."/>
      <w:lvlJc w:val="left"/>
      <w:pPr>
        <w:ind w:left="-219" w:hanging="284"/>
      </w:pPr>
      <w:rPr>
        <w:rFonts w:ascii="Times New Roman" w:eastAsia="標楷體" w:hAnsi="Times New Roman" w:hint="default"/>
        <w:b w:val="0"/>
        <w:i w:val="0"/>
        <w:sz w:val="28"/>
        <w:szCs w:val="28"/>
      </w:rPr>
    </w:lvl>
    <w:lvl w:ilvl="6">
      <w:start w:val="1"/>
      <w:numFmt w:val="lowerLetter"/>
      <w:pStyle w:val="7"/>
      <w:suff w:val="nothing"/>
      <w:lvlText w:val="%7."/>
      <w:lvlJc w:val="left"/>
      <w:pPr>
        <w:ind w:left="64" w:hanging="227"/>
      </w:pPr>
      <w:rPr>
        <w:rFonts w:ascii="Times New Roman" w:eastAsia="標楷體" w:hAnsi="Times New Roman" w:hint="default"/>
        <w:b w:val="0"/>
        <w:i w:val="0"/>
        <w:sz w:val="28"/>
        <w:szCs w:val="28"/>
      </w:rPr>
    </w:lvl>
    <w:lvl w:ilvl="7">
      <w:start w:val="1"/>
      <w:numFmt w:val="none"/>
      <w:lvlText w:val=""/>
      <w:lvlJc w:val="left"/>
      <w:pPr>
        <w:tabs>
          <w:tab w:val="num" w:pos="-786"/>
        </w:tabs>
        <w:ind w:left="-786" w:hanging="1418"/>
      </w:pPr>
      <w:rPr>
        <w:rFonts w:hint="eastAsia"/>
      </w:rPr>
    </w:lvl>
    <w:lvl w:ilvl="8">
      <w:start w:val="1"/>
      <w:numFmt w:val="none"/>
      <w:lvlText w:val=""/>
      <w:lvlJc w:val="left"/>
      <w:pPr>
        <w:tabs>
          <w:tab w:val="num" w:pos="-645"/>
        </w:tabs>
        <w:ind w:left="-645" w:hanging="1559"/>
      </w:pPr>
      <w:rPr>
        <w:rFonts w:hint="eastAsia"/>
      </w:rPr>
    </w:lvl>
  </w:abstractNum>
  <w:abstractNum w:abstractNumId="2" w15:restartNumberingAfterBreak="0">
    <w:nsid w:val="2933423D"/>
    <w:multiLevelType w:val="hybridMultilevel"/>
    <w:tmpl w:val="7BB6728A"/>
    <w:lvl w:ilvl="0" w:tplc="E77E5700">
      <w:start w:val="1"/>
      <w:numFmt w:val="taiwaneseCountingThousand"/>
      <w:lvlText w:val="附件%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AC4191"/>
    <w:multiLevelType w:val="hybridMultilevel"/>
    <w:tmpl w:val="EC68EC5A"/>
    <w:lvl w:ilvl="0" w:tplc="F20E84D2">
      <w:start w:val="1"/>
      <w:numFmt w:val="ideographLegalTraditional"/>
      <w:lvlText w:val="%1、"/>
      <w:lvlJc w:val="left"/>
      <w:pPr>
        <w:ind w:left="720" w:hanging="720"/>
      </w:pPr>
      <w:rPr>
        <w:rFonts w:hint="default"/>
        <w:color w:val="000000" w:themeColor="text1"/>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使用者">
    <w15:presenceInfo w15:providerId="None" w15:userId="Windows 使用者"/>
  </w15:person>
  <w15:person w15:author="詹大千">
    <w15:presenceInfo w15:providerId="Windows Live" w15:userId="fcf574947d294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36"/>
    <w:rsid w:val="00007DA5"/>
    <w:rsid w:val="00013590"/>
    <w:rsid w:val="000654CF"/>
    <w:rsid w:val="00082374"/>
    <w:rsid w:val="000D1C97"/>
    <w:rsid w:val="000D1F1C"/>
    <w:rsid w:val="00114C8A"/>
    <w:rsid w:val="001404F0"/>
    <w:rsid w:val="001463E0"/>
    <w:rsid w:val="001B755E"/>
    <w:rsid w:val="00204078"/>
    <w:rsid w:val="00231BFB"/>
    <w:rsid w:val="00234597"/>
    <w:rsid w:val="00243615"/>
    <w:rsid w:val="002A7133"/>
    <w:rsid w:val="002B71B6"/>
    <w:rsid w:val="002C2ACE"/>
    <w:rsid w:val="002F7750"/>
    <w:rsid w:val="00303B66"/>
    <w:rsid w:val="0031406D"/>
    <w:rsid w:val="0034082C"/>
    <w:rsid w:val="00357480"/>
    <w:rsid w:val="00360603"/>
    <w:rsid w:val="003B7FFC"/>
    <w:rsid w:val="00407B47"/>
    <w:rsid w:val="00417CED"/>
    <w:rsid w:val="004804C1"/>
    <w:rsid w:val="00480FB8"/>
    <w:rsid w:val="00496628"/>
    <w:rsid w:val="004D09C1"/>
    <w:rsid w:val="004F6893"/>
    <w:rsid w:val="005266EF"/>
    <w:rsid w:val="00542B21"/>
    <w:rsid w:val="00554872"/>
    <w:rsid w:val="005B5149"/>
    <w:rsid w:val="005C242A"/>
    <w:rsid w:val="005C7E83"/>
    <w:rsid w:val="005D590F"/>
    <w:rsid w:val="006272DC"/>
    <w:rsid w:val="0063072A"/>
    <w:rsid w:val="0067580C"/>
    <w:rsid w:val="006C266A"/>
    <w:rsid w:val="006F6E4D"/>
    <w:rsid w:val="00706997"/>
    <w:rsid w:val="007379DE"/>
    <w:rsid w:val="0074688F"/>
    <w:rsid w:val="00771350"/>
    <w:rsid w:val="007F1260"/>
    <w:rsid w:val="007F5BFD"/>
    <w:rsid w:val="0086131B"/>
    <w:rsid w:val="008718D1"/>
    <w:rsid w:val="00880E59"/>
    <w:rsid w:val="008936FC"/>
    <w:rsid w:val="00897676"/>
    <w:rsid w:val="008E32EB"/>
    <w:rsid w:val="008E70B4"/>
    <w:rsid w:val="00905FB9"/>
    <w:rsid w:val="00990DE7"/>
    <w:rsid w:val="009B5404"/>
    <w:rsid w:val="009C1B54"/>
    <w:rsid w:val="009C39F9"/>
    <w:rsid w:val="00A219E9"/>
    <w:rsid w:val="00A34E56"/>
    <w:rsid w:val="00A76671"/>
    <w:rsid w:val="00A8724A"/>
    <w:rsid w:val="00AC6B36"/>
    <w:rsid w:val="00AF2B0B"/>
    <w:rsid w:val="00B31827"/>
    <w:rsid w:val="00C026D8"/>
    <w:rsid w:val="00C54A69"/>
    <w:rsid w:val="00C64171"/>
    <w:rsid w:val="00C73D98"/>
    <w:rsid w:val="00CA18A8"/>
    <w:rsid w:val="00CA313B"/>
    <w:rsid w:val="00CE3D03"/>
    <w:rsid w:val="00CF6575"/>
    <w:rsid w:val="00CF7509"/>
    <w:rsid w:val="00D2346C"/>
    <w:rsid w:val="00D241B0"/>
    <w:rsid w:val="00D61AD4"/>
    <w:rsid w:val="00D64378"/>
    <w:rsid w:val="00E13844"/>
    <w:rsid w:val="00E374F1"/>
    <w:rsid w:val="00E675A0"/>
    <w:rsid w:val="00E741F7"/>
    <w:rsid w:val="00E91961"/>
    <w:rsid w:val="00EC2D98"/>
    <w:rsid w:val="00EC536C"/>
    <w:rsid w:val="00ED2626"/>
    <w:rsid w:val="00ED30A9"/>
    <w:rsid w:val="00ED5E99"/>
    <w:rsid w:val="00EE52C1"/>
    <w:rsid w:val="00F03221"/>
    <w:rsid w:val="00F43DD3"/>
    <w:rsid w:val="00F54DD9"/>
    <w:rsid w:val="00F55511"/>
    <w:rsid w:val="00F632E7"/>
    <w:rsid w:val="00F93AAB"/>
    <w:rsid w:val="00FA081F"/>
    <w:rsid w:val="00FA67DB"/>
    <w:rsid w:val="00FA7391"/>
    <w:rsid w:val="00FD134E"/>
    <w:rsid w:val="00FD4887"/>
    <w:rsid w:val="00FD6B93"/>
    <w:rsid w:val="00FE75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24A6"/>
  <w15:docId w15:val="{77196686-6CB2-496F-99D3-81E0C389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B36"/>
    <w:pPr>
      <w:widowControl w:val="0"/>
    </w:pPr>
    <w:rPr>
      <w:rFonts w:ascii="Calibri" w:eastAsia="新細明體" w:hAnsi="Calibri" w:cs="Times New Roman"/>
    </w:rPr>
  </w:style>
  <w:style w:type="paragraph" w:styleId="1">
    <w:name w:val="heading 1"/>
    <w:basedOn w:val="a"/>
    <w:next w:val="a"/>
    <w:link w:val="10"/>
    <w:qFormat/>
    <w:rsid w:val="00AC6B36"/>
    <w:pPr>
      <w:keepNext/>
      <w:pageBreakBefore/>
      <w:numPr>
        <w:numId w:val="1"/>
      </w:numPr>
      <w:tabs>
        <w:tab w:val="left" w:pos="140"/>
      </w:tabs>
      <w:kinsoku w:val="0"/>
      <w:spacing w:line="500" w:lineRule="exact"/>
      <w:ind w:rightChars="50" w:right="50"/>
      <w:outlineLvl w:val="0"/>
    </w:pPr>
    <w:rPr>
      <w:rFonts w:ascii="Times New Roman" w:eastAsia="標楷體" w:hAnsi="Times New Roman"/>
      <w:b/>
      <w:bCs/>
      <w:kern w:val="52"/>
      <w:sz w:val="28"/>
      <w:szCs w:val="28"/>
    </w:rPr>
  </w:style>
  <w:style w:type="paragraph" w:styleId="2">
    <w:name w:val="heading 2"/>
    <w:basedOn w:val="a"/>
    <w:next w:val="a"/>
    <w:link w:val="20"/>
    <w:qFormat/>
    <w:rsid w:val="00AC6B36"/>
    <w:pPr>
      <w:keepNext/>
      <w:numPr>
        <w:ilvl w:val="1"/>
        <w:numId w:val="1"/>
      </w:numPr>
      <w:spacing w:beforeLines="50" w:before="50" w:afterLines="50" w:after="50" w:line="500" w:lineRule="exact"/>
      <w:outlineLvl w:val="1"/>
    </w:pPr>
    <w:rPr>
      <w:rFonts w:ascii="Times New Roman" w:eastAsia="標楷體" w:hAnsi="Times New Roman"/>
      <w:b/>
      <w:bCs/>
      <w:sz w:val="28"/>
      <w:szCs w:val="28"/>
    </w:rPr>
  </w:style>
  <w:style w:type="paragraph" w:styleId="3">
    <w:name w:val="heading 3"/>
    <w:basedOn w:val="a"/>
    <w:next w:val="a"/>
    <w:link w:val="30"/>
    <w:autoRedefine/>
    <w:qFormat/>
    <w:rsid w:val="00AC6B36"/>
    <w:pPr>
      <w:keepNext/>
      <w:numPr>
        <w:ilvl w:val="2"/>
        <w:numId w:val="1"/>
      </w:numPr>
      <w:spacing w:beforeLines="50" w:before="120" w:afterLines="50" w:after="120" w:line="500" w:lineRule="exact"/>
      <w:outlineLvl w:val="2"/>
    </w:pPr>
    <w:rPr>
      <w:rFonts w:ascii="Times New Roman" w:eastAsia="標楷體" w:hAnsi="Times New Roman"/>
      <w:bCs/>
      <w:noProof/>
      <w:sz w:val="28"/>
      <w:szCs w:val="28"/>
    </w:rPr>
  </w:style>
  <w:style w:type="paragraph" w:styleId="4">
    <w:name w:val="heading 4"/>
    <w:basedOn w:val="a"/>
    <w:next w:val="a"/>
    <w:link w:val="40"/>
    <w:qFormat/>
    <w:rsid w:val="00AC6B36"/>
    <w:pPr>
      <w:keepNext/>
      <w:numPr>
        <w:ilvl w:val="3"/>
        <w:numId w:val="1"/>
      </w:numPr>
      <w:tabs>
        <w:tab w:val="left" w:pos="560"/>
      </w:tabs>
      <w:spacing w:beforeLines="50" w:before="50" w:afterLines="50" w:after="50" w:line="500" w:lineRule="exact"/>
      <w:outlineLvl w:val="3"/>
    </w:pPr>
    <w:rPr>
      <w:rFonts w:ascii="Times New Roman" w:eastAsia="標楷體" w:hAnsi="Times New Roman"/>
      <w:sz w:val="28"/>
      <w:szCs w:val="28"/>
    </w:rPr>
  </w:style>
  <w:style w:type="paragraph" w:styleId="5">
    <w:name w:val="heading 5"/>
    <w:basedOn w:val="a"/>
    <w:next w:val="a"/>
    <w:link w:val="50"/>
    <w:qFormat/>
    <w:rsid w:val="00AC6B36"/>
    <w:pPr>
      <w:keepNext/>
      <w:numPr>
        <w:ilvl w:val="4"/>
        <w:numId w:val="1"/>
      </w:numPr>
      <w:tabs>
        <w:tab w:val="left" w:pos="560"/>
      </w:tabs>
      <w:spacing w:beforeLines="50" w:before="50" w:afterLines="50" w:after="50" w:line="500" w:lineRule="exact"/>
      <w:outlineLvl w:val="4"/>
    </w:pPr>
    <w:rPr>
      <w:rFonts w:ascii="Times New Roman" w:eastAsia="標楷體" w:hAnsi="Times New Roman"/>
      <w:bCs/>
      <w:sz w:val="28"/>
      <w:szCs w:val="28"/>
    </w:rPr>
  </w:style>
  <w:style w:type="paragraph" w:styleId="6">
    <w:name w:val="heading 6"/>
    <w:basedOn w:val="a"/>
    <w:next w:val="a"/>
    <w:link w:val="60"/>
    <w:qFormat/>
    <w:rsid w:val="00AC6B36"/>
    <w:pPr>
      <w:keepNext/>
      <w:numPr>
        <w:ilvl w:val="5"/>
        <w:numId w:val="1"/>
      </w:numPr>
      <w:spacing w:beforeLines="50" w:before="50" w:afterLines="50" w:after="50" w:line="500" w:lineRule="exact"/>
      <w:outlineLvl w:val="5"/>
    </w:pPr>
    <w:rPr>
      <w:rFonts w:ascii="Times New Roman" w:eastAsia="標楷體" w:hAnsi="Times New Roman"/>
      <w:sz w:val="28"/>
      <w:szCs w:val="28"/>
    </w:rPr>
  </w:style>
  <w:style w:type="paragraph" w:styleId="7">
    <w:name w:val="heading 7"/>
    <w:basedOn w:val="a"/>
    <w:next w:val="a"/>
    <w:link w:val="70"/>
    <w:qFormat/>
    <w:rsid w:val="00AC6B36"/>
    <w:pPr>
      <w:keepNext/>
      <w:numPr>
        <w:ilvl w:val="6"/>
        <w:numId w:val="1"/>
      </w:numPr>
      <w:spacing w:beforeLines="50" w:before="50" w:afterLines="50" w:after="50" w:line="500" w:lineRule="exact"/>
      <w:outlineLvl w:val="6"/>
    </w:pPr>
    <w:rPr>
      <w:rFonts w:ascii="Times New Roman" w:eastAsia="標楷體" w:hAnsi="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C6B36"/>
    <w:rPr>
      <w:rFonts w:ascii="Times New Roman" w:eastAsia="標楷體" w:hAnsi="Times New Roman" w:cs="Times New Roman"/>
      <w:b/>
      <w:bCs/>
      <w:kern w:val="52"/>
      <w:sz w:val="28"/>
      <w:szCs w:val="28"/>
    </w:rPr>
  </w:style>
  <w:style w:type="character" w:customStyle="1" w:styleId="20">
    <w:name w:val="標題 2 字元"/>
    <w:basedOn w:val="a0"/>
    <w:link w:val="2"/>
    <w:rsid w:val="00AC6B36"/>
    <w:rPr>
      <w:rFonts w:ascii="Times New Roman" w:eastAsia="標楷體" w:hAnsi="Times New Roman" w:cs="Times New Roman"/>
      <w:b/>
      <w:bCs/>
      <w:sz w:val="28"/>
      <w:szCs w:val="28"/>
    </w:rPr>
  </w:style>
  <w:style w:type="character" w:customStyle="1" w:styleId="30">
    <w:name w:val="標題 3 字元"/>
    <w:basedOn w:val="a0"/>
    <w:link w:val="3"/>
    <w:rsid w:val="00AC6B36"/>
    <w:rPr>
      <w:rFonts w:ascii="Times New Roman" w:eastAsia="標楷體" w:hAnsi="Times New Roman" w:cs="Times New Roman"/>
      <w:bCs/>
      <w:noProof/>
      <w:sz w:val="28"/>
      <w:szCs w:val="28"/>
    </w:rPr>
  </w:style>
  <w:style w:type="character" w:customStyle="1" w:styleId="40">
    <w:name w:val="標題 4 字元"/>
    <w:basedOn w:val="a0"/>
    <w:link w:val="4"/>
    <w:rsid w:val="00AC6B36"/>
    <w:rPr>
      <w:rFonts w:ascii="Times New Roman" w:eastAsia="標楷體" w:hAnsi="Times New Roman" w:cs="Times New Roman"/>
      <w:sz w:val="28"/>
      <w:szCs w:val="28"/>
    </w:rPr>
  </w:style>
  <w:style w:type="character" w:customStyle="1" w:styleId="50">
    <w:name w:val="標題 5 字元"/>
    <w:basedOn w:val="a0"/>
    <w:link w:val="5"/>
    <w:rsid w:val="00AC6B36"/>
    <w:rPr>
      <w:rFonts w:ascii="Times New Roman" w:eastAsia="標楷體" w:hAnsi="Times New Roman" w:cs="Times New Roman"/>
      <w:bCs/>
      <w:sz w:val="28"/>
      <w:szCs w:val="28"/>
    </w:rPr>
  </w:style>
  <w:style w:type="character" w:customStyle="1" w:styleId="60">
    <w:name w:val="標題 6 字元"/>
    <w:basedOn w:val="a0"/>
    <w:link w:val="6"/>
    <w:rsid w:val="00AC6B36"/>
    <w:rPr>
      <w:rFonts w:ascii="Times New Roman" w:eastAsia="標楷體" w:hAnsi="Times New Roman" w:cs="Times New Roman"/>
      <w:sz w:val="28"/>
      <w:szCs w:val="28"/>
    </w:rPr>
  </w:style>
  <w:style w:type="character" w:customStyle="1" w:styleId="70">
    <w:name w:val="標題 7 字元"/>
    <w:basedOn w:val="a0"/>
    <w:link w:val="7"/>
    <w:rsid w:val="00AC6B36"/>
    <w:rPr>
      <w:rFonts w:ascii="Times New Roman" w:eastAsia="標楷體" w:hAnsi="Times New Roman" w:cs="Times New Roman"/>
      <w:bCs/>
      <w:sz w:val="28"/>
      <w:szCs w:val="28"/>
    </w:rPr>
  </w:style>
  <w:style w:type="paragraph" w:customStyle="1" w:styleId="11">
    <w:name w:val="清單段落1"/>
    <w:basedOn w:val="a"/>
    <w:rsid w:val="00AC6B36"/>
    <w:pPr>
      <w:ind w:leftChars="200" w:left="480"/>
    </w:pPr>
  </w:style>
  <w:style w:type="character" w:styleId="a3">
    <w:name w:val="Hyperlink"/>
    <w:basedOn w:val="a0"/>
    <w:uiPriority w:val="99"/>
    <w:unhideWhenUsed/>
    <w:rsid w:val="00082374"/>
    <w:rPr>
      <w:color w:val="0000FF"/>
      <w:u w:val="single"/>
    </w:rPr>
  </w:style>
  <w:style w:type="paragraph" w:styleId="a4">
    <w:name w:val="List Paragraph"/>
    <w:basedOn w:val="a"/>
    <w:uiPriority w:val="34"/>
    <w:qFormat/>
    <w:rsid w:val="00B31827"/>
    <w:pPr>
      <w:ind w:leftChars="200" w:left="480"/>
    </w:pPr>
  </w:style>
  <w:style w:type="paragraph" w:styleId="a5">
    <w:name w:val="header"/>
    <w:basedOn w:val="a"/>
    <w:link w:val="a6"/>
    <w:uiPriority w:val="99"/>
    <w:unhideWhenUsed/>
    <w:rsid w:val="00CF6575"/>
    <w:pPr>
      <w:tabs>
        <w:tab w:val="center" w:pos="4153"/>
        <w:tab w:val="right" w:pos="8306"/>
      </w:tabs>
      <w:snapToGrid w:val="0"/>
    </w:pPr>
    <w:rPr>
      <w:sz w:val="20"/>
      <w:szCs w:val="20"/>
    </w:rPr>
  </w:style>
  <w:style w:type="character" w:customStyle="1" w:styleId="a6">
    <w:name w:val="頁首 字元"/>
    <w:basedOn w:val="a0"/>
    <w:link w:val="a5"/>
    <w:uiPriority w:val="99"/>
    <w:rsid w:val="00CF6575"/>
    <w:rPr>
      <w:rFonts w:ascii="Calibri" w:eastAsia="新細明體" w:hAnsi="Calibri" w:cs="Times New Roman"/>
      <w:sz w:val="20"/>
      <w:szCs w:val="20"/>
    </w:rPr>
  </w:style>
  <w:style w:type="paragraph" w:styleId="a7">
    <w:name w:val="footer"/>
    <w:basedOn w:val="a"/>
    <w:link w:val="a8"/>
    <w:uiPriority w:val="99"/>
    <w:unhideWhenUsed/>
    <w:rsid w:val="00CF6575"/>
    <w:pPr>
      <w:tabs>
        <w:tab w:val="center" w:pos="4153"/>
        <w:tab w:val="right" w:pos="8306"/>
      </w:tabs>
      <w:snapToGrid w:val="0"/>
    </w:pPr>
    <w:rPr>
      <w:sz w:val="20"/>
      <w:szCs w:val="20"/>
    </w:rPr>
  </w:style>
  <w:style w:type="character" w:customStyle="1" w:styleId="a8">
    <w:name w:val="頁尾 字元"/>
    <w:basedOn w:val="a0"/>
    <w:link w:val="a7"/>
    <w:uiPriority w:val="99"/>
    <w:rsid w:val="00CF6575"/>
    <w:rPr>
      <w:rFonts w:ascii="Calibri" w:eastAsia="新細明體" w:hAnsi="Calibri" w:cs="Times New Roman"/>
      <w:sz w:val="20"/>
      <w:szCs w:val="20"/>
    </w:rPr>
  </w:style>
  <w:style w:type="character" w:styleId="a9">
    <w:name w:val="annotation reference"/>
    <w:basedOn w:val="a0"/>
    <w:uiPriority w:val="99"/>
    <w:semiHidden/>
    <w:unhideWhenUsed/>
    <w:rsid w:val="00013590"/>
    <w:rPr>
      <w:sz w:val="18"/>
      <w:szCs w:val="18"/>
    </w:rPr>
  </w:style>
  <w:style w:type="paragraph" w:styleId="aa">
    <w:name w:val="annotation text"/>
    <w:basedOn w:val="a"/>
    <w:link w:val="ab"/>
    <w:uiPriority w:val="99"/>
    <w:semiHidden/>
    <w:unhideWhenUsed/>
    <w:rsid w:val="00013590"/>
  </w:style>
  <w:style w:type="character" w:customStyle="1" w:styleId="ab">
    <w:name w:val="註解文字 字元"/>
    <w:basedOn w:val="a0"/>
    <w:link w:val="aa"/>
    <w:uiPriority w:val="99"/>
    <w:semiHidden/>
    <w:rsid w:val="00013590"/>
    <w:rPr>
      <w:rFonts w:ascii="Calibri" w:eastAsia="新細明體" w:hAnsi="Calibri" w:cs="Times New Roman"/>
    </w:rPr>
  </w:style>
  <w:style w:type="paragraph" w:styleId="ac">
    <w:name w:val="annotation subject"/>
    <w:basedOn w:val="aa"/>
    <w:next w:val="aa"/>
    <w:link w:val="ad"/>
    <w:uiPriority w:val="99"/>
    <w:semiHidden/>
    <w:unhideWhenUsed/>
    <w:rsid w:val="00013590"/>
    <w:rPr>
      <w:b/>
      <w:bCs/>
    </w:rPr>
  </w:style>
  <w:style w:type="character" w:customStyle="1" w:styleId="ad">
    <w:name w:val="註解主旨 字元"/>
    <w:basedOn w:val="ab"/>
    <w:link w:val="ac"/>
    <w:uiPriority w:val="99"/>
    <w:semiHidden/>
    <w:rsid w:val="00013590"/>
    <w:rPr>
      <w:rFonts w:ascii="Calibri" w:eastAsia="新細明體" w:hAnsi="Calibri" w:cs="Times New Roman"/>
      <w:b/>
      <w:bCs/>
    </w:rPr>
  </w:style>
  <w:style w:type="paragraph" w:styleId="ae">
    <w:name w:val="Balloon Text"/>
    <w:basedOn w:val="a"/>
    <w:link w:val="af"/>
    <w:uiPriority w:val="99"/>
    <w:semiHidden/>
    <w:unhideWhenUsed/>
    <w:rsid w:val="00013590"/>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01359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3851">
      <w:bodyDiv w:val="1"/>
      <w:marLeft w:val="0"/>
      <w:marRight w:val="0"/>
      <w:marTop w:val="0"/>
      <w:marBottom w:val="0"/>
      <w:divBdr>
        <w:top w:val="none" w:sz="0" w:space="0" w:color="auto"/>
        <w:left w:val="none" w:sz="0" w:space="0" w:color="auto"/>
        <w:bottom w:val="none" w:sz="0" w:space="0" w:color="auto"/>
        <w:right w:val="none" w:sz="0" w:space="0" w:color="auto"/>
      </w:divBdr>
    </w:div>
    <w:div w:id="301007023">
      <w:bodyDiv w:val="1"/>
      <w:marLeft w:val="0"/>
      <w:marRight w:val="0"/>
      <w:marTop w:val="0"/>
      <w:marBottom w:val="0"/>
      <w:divBdr>
        <w:top w:val="none" w:sz="0" w:space="0" w:color="auto"/>
        <w:left w:val="none" w:sz="0" w:space="0" w:color="auto"/>
        <w:bottom w:val="none" w:sz="0" w:space="0" w:color="auto"/>
        <w:right w:val="none" w:sz="0" w:space="0" w:color="auto"/>
      </w:divBdr>
    </w:div>
    <w:div w:id="344788436">
      <w:bodyDiv w:val="1"/>
      <w:marLeft w:val="0"/>
      <w:marRight w:val="0"/>
      <w:marTop w:val="0"/>
      <w:marBottom w:val="0"/>
      <w:divBdr>
        <w:top w:val="none" w:sz="0" w:space="0" w:color="auto"/>
        <w:left w:val="none" w:sz="0" w:space="0" w:color="auto"/>
        <w:bottom w:val="none" w:sz="0" w:space="0" w:color="auto"/>
        <w:right w:val="none" w:sz="0" w:space="0" w:color="auto"/>
      </w:divBdr>
    </w:div>
    <w:div w:id="370498544">
      <w:bodyDiv w:val="1"/>
      <w:marLeft w:val="0"/>
      <w:marRight w:val="0"/>
      <w:marTop w:val="0"/>
      <w:marBottom w:val="0"/>
      <w:divBdr>
        <w:top w:val="none" w:sz="0" w:space="0" w:color="auto"/>
        <w:left w:val="none" w:sz="0" w:space="0" w:color="auto"/>
        <w:bottom w:val="none" w:sz="0" w:space="0" w:color="auto"/>
        <w:right w:val="none" w:sz="0" w:space="0" w:color="auto"/>
      </w:divBdr>
    </w:div>
    <w:div w:id="848368363">
      <w:bodyDiv w:val="1"/>
      <w:marLeft w:val="0"/>
      <w:marRight w:val="0"/>
      <w:marTop w:val="0"/>
      <w:marBottom w:val="0"/>
      <w:divBdr>
        <w:top w:val="none" w:sz="0" w:space="0" w:color="auto"/>
        <w:left w:val="none" w:sz="0" w:space="0" w:color="auto"/>
        <w:bottom w:val="none" w:sz="0" w:space="0" w:color="auto"/>
        <w:right w:val="none" w:sz="0" w:space="0" w:color="auto"/>
      </w:divBdr>
    </w:div>
    <w:div w:id="977803108">
      <w:bodyDiv w:val="1"/>
      <w:marLeft w:val="0"/>
      <w:marRight w:val="0"/>
      <w:marTop w:val="0"/>
      <w:marBottom w:val="0"/>
      <w:divBdr>
        <w:top w:val="none" w:sz="0" w:space="0" w:color="auto"/>
        <w:left w:val="none" w:sz="0" w:space="0" w:color="auto"/>
        <w:bottom w:val="none" w:sz="0" w:space="0" w:color="auto"/>
        <w:right w:val="none" w:sz="0" w:space="0" w:color="auto"/>
      </w:divBdr>
    </w:div>
    <w:div w:id="1147824999">
      <w:bodyDiv w:val="1"/>
      <w:marLeft w:val="0"/>
      <w:marRight w:val="0"/>
      <w:marTop w:val="0"/>
      <w:marBottom w:val="0"/>
      <w:divBdr>
        <w:top w:val="none" w:sz="0" w:space="0" w:color="auto"/>
        <w:left w:val="none" w:sz="0" w:space="0" w:color="auto"/>
        <w:bottom w:val="none" w:sz="0" w:space="0" w:color="auto"/>
        <w:right w:val="none" w:sz="0" w:space="0" w:color="auto"/>
      </w:divBdr>
    </w:div>
    <w:div w:id="1304119052">
      <w:bodyDiv w:val="1"/>
      <w:marLeft w:val="0"/>
      <w:marRight w:val="0"/>
      <w:marTop w:val="0"/>
      <w:marBottom w:val="0"/>
      <w:divBdr>
        <w:top w:val="none" w:sz="0" w:space="0" w:color="auto"/>
        <w:left w:val="none" w:sz="0" w:space="0" w:color="auto"/>
        <w:bottom w:val="none" w:sz="0" w:space="0" w:color="auto"/>
        <w:right w:val="none" w:sz="0" w:space="0" w:color="auto"/>
      </w:divBdr>
      <w:divsChild>
        <w:div w:id="2076195546">
          <w:marLeft w:val="0"/>
          <w:marRight w:val="0"/>
          <w:marTop w:val="0"/>
          <w:marBottom w:val="0"/>
          <w:divBdr>
            <w:top w:val="none" w:sz="0" w:space="0" w:color="auto"/>
            <w:left w:val="none" w:sz="0" w:space="0" w:color="auto"/>
            <w:bottom w:val="none" w:sz="0" w:space="0" w:color="auto"/>
            <w:right w:val="none" w:sz="0" w:space="0" w:color="auto"/>
          </w:divBdr>
          <w:divsChild>
            <w:div w:id="404499602">
              <w:marLeft w:val="0"/>
              <w:marRight w:val="0"/>
              <w:marTop w:val="0"/>
              <w:marBottom w:val="0"/>
              <w:divBdr>
                <w:top w:val="none" w:sz="0" w:space="0" w:color="auto"/>
                <w:left w:val="none" w:sz="0" w:space="0" w:color="auto"/>
                <w:bottom w:val="none" w:sz="0" w:space="0" w:color="auto"/>
                <w:right w:val="none" w:sz="0" w:space="0" w:color="auto"/>
              </w:divBdr>
              <w:divsChild>
                <w:div w:id="2123450967">
                  <w:marLeft w:val="0"/>
                  <w:marRight w:val="0"/>
                  <w:marTop w:val="0"/>
                  <w:marBottom w:val="0"/>
                  <w:divBdr>
                    <w:top w:val="none" w:sz="0" w:space="0" w:color="auto"/>
                    <w:left w:val="none" w:sz="0" w:space="0" w:color="auto"/>
                    <w:bottom w:val="none" w:sz="0" w:space="0" w:color="auto"/>
                    <w:right w:val="none" w:sz="0" w:space="0" w:color="auto"/>
                  </w:divBdr>
                  <w:divsChild>
                    <w:div w:id="654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438">
      <w:bodyDiv w:val="1"/>
      <w:marLeft w:val="0"/>
      <w:marRight w:val="0"/>
      <w:marTop w:val="0"/>
      <w:marBottom w:val="0"/>
      <w:divBdr>
        <w:top w:val="none" w:sz="0" w:space="0" w:color="auto"/>
        <w:left w:val="none" w:sz="0" w:space="0" w:color="auto"/>
        <w:bottom w:val="none" w:sz="0" w:space="0" w:color="auto"/>
        <w:right w:val="none" w:sz="0" w:space="0" w:color="auto"/>
      </w:divBdr>
      <w:divsChild>
        <w:div w:id="940724997">
          <w:marLeft w:val="0"/>
          <w:marRight w:val="0"/>
          <w:marTop w:val="0"/>
          <w:marBottom w:val="0"/>
          <w:divBdr>
            <w:top w:val="none" w:sz="0" w:space="0" w:color="auto"/>
            <w:left w:val="none" w:sz="0" w:space="0" w:color="auto"/>
            <w:bottom w:val="none" w:sz="0" w:space="0" w:color="auto"/>
            <w:right w:val="none" w:sz="0" w:space="0" w:color="auto"/>
          </w:divBdr>
          <w:divsChild>
            <w:div w:id="575824047">
              <w:marLeft w:val="0"/>
              <w:marRight w:val="0"/>
              <w:marTop w:val="0"/>
              <w:marBottom w:val="0"/>
              <w:divBdr>
                <w:top w:val="none" w:sz="0" w:space="0" w:color="auto"/>
                <w:left w:val="none" w:sz="0" w:space="0" w:color="auto"/>
                <w:bottom w:val="none" w:sz="0" w:space="0" w:color="auto"/>
                <w:right w:val="none" w:sz="0" w:space="0" w:color="auto"/>
              </w:divBdr>
              <w:divsChild>
                <w:div w:id="712970085">
                  <w:marLeft w:val="0"/>
                  <w:marRight w:val="0"/>
                  <w:marTop w:val="0"/>
                  <w:marBottom w:val="0"/>
                  <w:divBdr>
                    <w:top w:val="none" w:sz="0" w:space="0" w:color="auto"/>
                    <w:left w:val="none" w:sz="0" w:space="0" w:color="auto"/>
                    <w:bottom w:val="none" w:sz="0" w:space="0" w:color="auto"/>
                    <w:right w:val="none" w:sz="0" w:space="0" w:color="auto"/>
                  </w:divBdr>
                  <w:divsChild>
                    <w:div w:id="7346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80212">
      <w:bodyDiv w:val="1"/>
      <w:marLeft w:val="0"/>
      <w:marRight w:val="0"/>
      <w:marTop w:val="0"/>
      <w:marBottom w:val="0"/>
      <w:divBdr>
        <w:top w:val="none" w:sz="0" w:space="0" w:color="auto"/>
        <w:left w:val="none" w:sz="0" w:space="0" w:color="auto"/>
        <w:bottom w:val="none" w:sz="0" w:space="0" w:color="auto"/>
        <w:right w:val="none" w:sz="0" w:space="0" w:color="auto"/>
      </w:divBdr>
    </w:div>
    <w:div w:id="1686982797">
      <w:bodyDiv w:val="1"/>
      <w:marLeft w:val="0"/>
      <w:marRight w:val="0"/>
      <w:marTop w:val="0"/>
      <w:marBottom w:val="0"/>
      <w:divBdr>
        <w:top w:val="none" w:sz="0" w:space="0" w:color="auto"/>
        <w:left w:val="none" w:sz="0" w:space="0" w:color="auto"/>
        <w:bottom w:val="none" w:sz="0" w:space="0" w:color="auto"/>
        <w:right w:val="none" w:sz="0" w:space="0" w:color="auto"/>
      </w:divBdr>
    </w:div>
    <w:div w:id="1829593597">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mis.afa.gov.tw/"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許懿萱</dc:creator>
  <cp:lastModifiedBy>Windows 使用者</cp:lastModifiedBy>
  <cp:revision>16</cp:revision>
  <cp:lastPrinted>2017-03-28T08:13:00Z</cp:lastPrinted>
  <dcterms:created xsi:type="dcterms:W3CDTF">2017-03-28T09:45:00Z</dcterms:created>
  <dcterms:modified xsi:type="dcterms:W3CDTF">2017-03-29T09:07:00Z</dcterms:modified>
</cp:coreProperties>
</file>